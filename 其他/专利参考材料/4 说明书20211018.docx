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rFonts w:hint="default" w:ascii="宋体" w:hAnsi="宋体" w:eastAsia="宋体" w:cs="宋体"/>
          <w:sz w:val="24"/>
          <w:szCs w:val="24"/>
          <w:lang w:val="en-US" w:eastAsia="zh-CN"/>
        </w:rPr>
      </w:pPr>
      <w:r>
        <w:rPr>
          <w:rFonts w:hint="eastAsia" w:ascii="宋体" w:hAnsi="宋体" w:cs="宋体"/>
          <w:sz w:val="24"/>
          <w:szCs w:val="24"/>
        </w:rPr>
        <w:t>基于细粒度信息同步的软件混合模糊测试方法</w:t>
      </w:r>
      <w:r>
        <w:rPr>
          <w:rFonts w:hint="eastAsia" w:ascii="宋体" w:hAnsi="宋体" w:cs="宋体"/>
          <w:sz w:val="24"/>
          <w:szCs w:val="24"/>
          <w:lang w:val="en-US" w:eastAsia="zh-CN"/>
        </w:rPr>
        <w:t>及设备</w:t>
      </w:r>
    </w:p>
    <w:p>
      <w:pPr>
        <w:pStyle w:val="4"/>
        <w:spacing w:before="0" w:after="0" w:line="360" w:lineRule="auto"/>
        <w:ind w:firstLine="0" w:firstLineChars="0"/>
        <w:rPr>
          <w:rFonts w:hint="eastAsia" w:ascii="宋体" w:hAnsi="宋体" w:cs="宋体"/>
          <w:sz w:val="24"/>
          <w:szCs w:val="24"/>
        </w:rPr>
      </w:pPr>
      <w:r>
        <w:rPr>
          <w:rFonts w:hint="eastAsia" w:ascii="宋体" w:hAnsi="宋体" w:cs="宋体"/>
          <w:sz w:val="24"/>
          <w:szCs w:val="24"/>
        </w:rPr>
        <w:t>技术领域</w:t>
      </w:r>
    </w:p>
    <w:p>
      <w:pPr>
        <w:spacing w:line="360" w:lineRule="auto"/>
        <w:ind w:firstLine="560"/>
        <w:rPr>
          <w:rFonts w:hint="eastAsia" w:ascii="宋体" w:hAnsi="宋体" w:cs="宋体"/>
          <w:sz w:val="24"/>
          <w:szCs w:val="24"/>
        </w:rPr>
      </w:pPr>
      <w:bookmarkStart w:id="0" w:name="_Hlk38097816"/>
      <w:r>
        <w:rPr>
          <w:rFonts w:hint="eastAsia" w:ascii="宋体" w:hAnsi="宋体" w:cs="宋体"/>
          <w:sz w:val="24"/>
          <w:szCs w:val="24"/>
        </w:rPr>
        <w:t>本发明</w:t>
      </w:r>
      <w:r>
        <w:rPr>
          <w:rFonts w:hint="eastAsia" w:ascii="宋体" w:hAnsi="宋体" w:cs="宋体"/>
          <w:sz w:val="24"/>
          <w:szCs w:val="24"/>
          <w:lang w:val="en-US" w:eastAsia="zh-CN"/>
        </w:rPr>
        <w:t>属于</w:t>
      </w:r>
      <w:r>
        <w:rPr>
          <w:rFonts w:hint="eastAsia" w:ascii="宋体" w:hAnsi="宋体" w:cs="宋体"/>
          <w:sz w:val="24"/>
          <w:szCs w:val="24"/>
        </w:rPr>
        <w:t>软件自动化安全检测技术领域，具体涉及基于细粒度种子信息同步的软件混合模糊测试方法</w:t>
      </w:r>
      <w:r>
        <w:rPr>
          <w:rFonts w:hint="eastAsia" w:ascii="宋体" w:hAnsi="宋体" w:cs="宋体"/>
          <w:sz w:val="24"/>
          <w:szCs w:val="24"/>
          <w:lang w:val="en-US" w:eastAsia="zh-CN"/>
        </w:rPr>
        <w:t>及设备</w:t>
      </w:r>
      <w:r>
        <w:rPr>
          <w:rFonts w:hint="eastAsia" w:ascii="宋体" w:hAnsi="宋体" w:cs="宋体"/>
          <w:sz w:val="24"/>
          <w:szCs w:val="24"/>
        </w:rPr>
        <w:t>。</w:t>
      </w:r>
      <w:bookmarkEnd w:id="0"/>
    </w:p>
    <w:p>
      <w:pPr>
        <w:pStyle w:val="4"/>
        <w:spacing w:before="0" w:after="0" w:line="360" w:lineRule="auto"/>
        <w:ind w:firstLine="0" w:firstLineChars="0"/>
        <w:rPr>
          <w:rFonts w:hint="eastAsia" w:ascii="宋体" w:hAnsi="宋体" w:eastAsia="宋体" w:cs="宋体"/>
          <w:sz w:val="24"/>
          <w:szCs w:val="24"/>
          <w:lang w:eastAsia="zh-CN"/>
        </w:rPr>
      </w:pPr>
      <w:r>
        <w:rPr>
          <w:rFonts w:hint="eastAsia" w:ascii="宋体" w:hAnsi="宋体" w:cs="宋体"/>
          <w:sz w:val="24"/>
          <w:szCs w:val="24"/>
        </w:rPr>
        <w:t>背景技术</w:t>
      </w:r>
    </w:p>
    <w:p>
      <w:pPr>
        <w:spacing w:line="360" w:lineRule="auto"/>
        <w:ind w:firstLine="560"/>
        <w:rPr>
          <w:rFonts w:hint="eastAsia" w:ascii="宋体" w:hAnsi="宋体" w:cs="宋体"/>
          <w:color w:val="auto"/>
          <w:sz w:val="24"/>
          <w:szCs w:val="24"/>
        </w:rPr>
      </w:pPr>
      <w:r>
        <w:rPr>
          <w:rFonts w:hint="eastAsia" w:ascii="宋体" w:hAnsi="宋体" w:cs="宋体"/>
          <w:sz w:val="24"/>
          <w:szCs w:val="24"/>
        </w:rPr>
        <w:t>软件安全测试对于软件质量的保证具有重要意义。为了提升软件安全测试的效率，出现了多种软件安全测试技术，主流的自动化软件漏洞检测技术主要有模糊测试和符号执行等，但是这些技术均面临着路径组合爆炸的问题，导致很难覆盖程序中</w:t>
      </w:r>
      <w:r>
        <w:rPr>
          <w:rFonts w:hint="eastAsia" w:ascii="宋体" w:hAnsi="宋体" w:cs="宋体"/>
          <w:color w:val="auto"/>
          <w:sz w:val="24"/>
          <w:szCs w:val="24"/>
        </w:rPr>
        <w:t>所有的路径。</w:t>
      </w:r>
    </w:p>
    <w:p>
      <w:pPr>
        <w:spacing w:line="360" w:lineRule="auto"/>
        <w:ind w:firstLine="560"/>
        <w:rPr>
          <w:rFonts w:hint="eastAsia" w:ascii="宋体" w:hAnsi="宋体" w:cs="宋体"/>
          <w:sz w:val="24"/>
          <w:szCs w:val="24"/>
        </w:rPr>
      </w:pPr>
      <w:r>
        <w:rPr>
          <w:rFonts w:hint="eastAsia" w:ascii="宋体" w:hAnsi="宋体" w:cs="宋体"/>
          <w:color w:val="auto"/>
          <w:sz w:val="24"/>
          <w:szCs w:val="24"/>
        </w:rPr>
        <w:t>为了解决</w:t>
      </w:r>
      <w:r>
        <w:rPr>
          <w:rFonts w:hint="eastAsia" w:ascii="宋体" w:hAnsi="宋体" w:cs="宋体"/>
          <w:color w:val="FF0000"/>
          <w:sz w:val="24"/>
          <w:szCs w:val="24"/>
        </w:rPr>
        <w:t>路径组合爆炸导致的低覆盖率问题</w:t>
      </w:r>
      <w:r>
        <w:rPr>
          <w:rFonts w:hint="eastAsia" w:ascii="宋体" w:hAnsi="宋体" w:cs="宋体"/>
          <w:color w:val="auto"/>
          <w:sz w:val="24"/>
          <w:szCs w:val="24"/>
        </w:rPr>
        <w:t>，出现了混合模糊测试方法，该方法的主要思想就是将模糊测试与符号执行结合在一起，以模糊测试为主，探索程序中的路径，在遇到难以突破的复杂条件分支时，</w:t>
      </w:r>
      <w:r>
        <w:rPr>
          <w:rFonts w:hint="eastAsia" w:ascii="宋体" w:hAnsi="宋体" w:cs="宋体"/>
          <w:sz w:val="24"/>
          <w:szCs w:val="24"/>
        </w:rPr>
        <w:t>则由符号执行器负责求解，由此弥补两者技术上的缺点，充分发挥两者的优势，提升软件安全测试的效率。</w:t>
      </w:r>
    </w:p>
    <w:p>
      <w:pPr>
        <w:spacing w:line="360" w:lineRule="auto"/>
        <w:ind w:firstLine="560"/>
        <w:rPr>
          <w:rFonts w:hint="eastAsia" w:ascii="宋体" w:hAnsi="宋体" w:cs="宋体"/>
          <w:sz w:val="24"/>
          <w:szCs w:val="24"/>
        </w:rPr>
      </w:pPr>
      <w:r>
        <w:rPr>
          <w:rFonts w:hint="eastAsia" w:ascii="宋体" w:hAnsi="宋体" w:cs="宋体"/>
          <w:sz w:val="24"/>
          <w:szCs w:val="24"/>
        </w:rPr>
        <w:t>但是在现有的以基于覆盖率引导的模糊测试和动态符号执行所构成的混合模糊测试模型中，均未考虑两者之间的种子信息同步问题。动态符号执行器在选择种子的过程中，由于缺少必要的种子信息，可能会选择到低质量的种子，而对低质量的种子进行符号执行所能产生的新分支数会远小于高质量的种子所产生的新分支数，从而影响混合模糊测试的整体的效率。</w:t>
      </w:r>
    </w:p>
    <w:p>
      <w:pPr>
        <w:spacing w:line="360" w:lineRule="auto"/>
        <w:ind w:firstLine="560"/>
        <w:rPr>
          <w:rFonts w:hint="eastAsia" w:ascii="宋体" w:hAnsi="宋体" w:cs="宋体"/>
          <w:sz w:val="24"/>
          <w:szCs w:val="24"/>
        </w:rPr>
      </w:pPr>
      <w:r>
        <w:rPr>
          <w:rFonts w:hint="eastAsia" w:ascii="宋体" w:hAnsi="宋体" w:cs="宋体"/>
          <w:sz w:val="24"/>
          <w:szCs w:val="24"/>
        </w:rPr>
        <w:t>现有基于混合模糊测试进行相关研究的主要有以下开源测试框架、专利和论文：</w:t>
      </w:r>
    </w:p>
    <w:p>
      <w:pPr>
        <w:spacing w:line="360" w:lineRule="auto"/>
        <w:ind w:firstLine="560"/>
        <w:rPr>
          <w:rFonts w:hint="eastAsia" w:ascii="宋体" w:hAnsi="宋体" w:cs="宋体"/>
          <w:sz w:val="24"/>
          <w:szCs w:val="24"/>
        </w:rPr>
      </w:pPr>
      <w:r>
        <w:rPr>
          <w:rFonts w:hint="eastAsia" w:ascii="宋体" w:hAnsi="宋体" w:cs="宋体"/>
          <w:sz w:val="24"/>
          <w:szCs w:val="24"/>
        </w:rPr>
        <w:t>1.Driller是一款开源的混合模糊测试框架，其模糊测试器采用AFL，动态符号执行器采用Angr。其运行模式是先调用AFL进行模糊测试，当AFL无法触发新的分支时，就调用符号执行器Angr从AFL的种子池中随机挑选种子进行符号执行，在产生能触发新的分支的种子后，便将新的种子交给AFL，继续执行模糊测试，如此循环。QSYM主要是为了适应混合模糊测试而研发的一款开源的动态符号执行器，QSYM可以搭配类AFL模糊测试器组成混合模糊测试模型，与Driller相比，两种混合模糊测试模型中最主要的区别就是动态符号执行器不同，QSYM通过指令级的符号仿真和非完全约束求解，解决了传统动态符号执行器存在的效率瓶颈问题，从而可以提升混合模糊测试的整体效率。但是Driller和QSYM均未考虑模糊测试器和动态符号执行器之间的信息同步问题，动态符号执行器对于种子的选择均存在一定的盲目性，会选择到低质量的种子，影响整体的混合模糊测试效率</w:t>
      </w:r>
      <w:r>
        <w:rPr>
          <w:rFonts w:hint="eastAsia" w:ascii="宋体" w:hAnsi="宋体" w:cs="宋体"/>
          <w:sz w:val="24"/>
          <w:szCs w:val="24"/>
          <w:lang w:eastAsia="zh-CN"/>
        </w:rPr>
        <w:t>，</w:t>
      </w:r>
      <w:r>
        <w:rPr>
          <w:rFonts w:hint="eastAsia" w:ascii="宋体" w:hAnsi="宋体" w:cs="宋体"/>
          <w:sz w:val="24"/>
          <w:szCs w:val="24"/>
          <w:lang w:val="en-US" w:eastAsia="zh-CN"/>
        </w:rPr>
        <w:t>从而降低软件漏洞检测的效率</w:t>
      </w:r>
      <w:r>
        <w:rPr>
          <w:rFonts w:hint="eastAsia" w:ascii="宋体" w:hAnsi="宋体" w:cs="宋体"/>
          <w:sz w:val="24"/>
          <w:szCs w:val="24"/>
        </w:rPr>
        <w:t>。</w:t>
      </w:r>
    </w:p>
    <w:p>
      <w:pPr>
        <w:spacing w:line="360" w:lineRule="auto"/>
        <w:ind w:firstLine="560"/>
        <w:rPr>
          <w:rFonts w:hint="eastAsia" w:ascii="宋体" w:hAnsi="宋体" w:cs="宋体"/>
          <w:color w:val="auto"/>
          <w:sz w:val="24"/>
          <w:szCs w:val="24"/>
        </w:rPr>
      </w:pPr>
      <w:r>
        <w:rPr>
          <w:rFonts w:hint="eastAsia" w:ascii="宋体" w:hAnsi="宋体" w:cs="宋体"/>
          <w:sz w:val="24"/>
          <w:szCs w:val="24"/>
        </w:rPr>
        <w:t>2.</w:t>
      </w:r>
      <w:r>
        <w:rPr>
          <w:rFonts w:hint="eastAsia" w:ascii="宋体" w:hAnsi="宋体" w:cs="宋体"/>
          <w:color w:val="FF0000"/>
          <w:sz w:val="24"/>
          <w:szCs w:val="24"/>
          <w:rPrChange w:id="0" w:author="96226" w:date="2021-11-30T12:28:11Z">
            <w:rPr>
              <w:rFonts w:hint="eastAsia" w:ascii="宋体" w:hAnsi="宋体" w:cs="宋体"/>
              <w:sz w:val="24"/>
              <w:szCs w:val="24"/>
            </w:rPr>
          </w:rPrChange>
        </w:rPr>
        <w:t>CN104375942A</w:t>
      </w:r>
      <w:r>
        <w:rPr>
          <w:rFonts w:hint="eastAsia" w:ascii="宋体" w:hAnsi="宋体" w:cs="宋体"/>
          <w:sz w:val="24"/>
          <w:szCs w:val="24"/>
        </w:rPr>
        <w:t>提出了一种面向二进制的混合模糊测试方法，采用二进制代码覆盖率监测作为中间层处理，计算模糊测试的覆盖率，当模糊测试的覆盖率不再提高时，就调用符号执行处理。CN108845944A对于混合模糊测试的创新在于通过路径覆盖率构建调度参数，并依据调度参数判断模糊测试器的状态，只有当模糊测试器处于低速状态时才调用符号执行。</w:t>
      </w:r>
      <w:r>
        <w:rPr>
          <w:rFonts w:hint="eastAsia" w:ascii="宋体" w:hAnsi="宋体" w:cs="宋体"/>
          <w:color w:val="FF0000"/>
          <w:sz w:val="24"/>
          <w:szCs w:val="24"/>
          <w:rPrChange w:id="1" w:author="96226" w:date="2021-11-30T12:28:15Z">
            <w:rPr>
              <w:rFonts w:hint="eastAsia" w:ascii="宋体" w:hAnsi="宋体" w:cs="宋体"/>
              <w:sz w:val="24"/>
              <w:szCs w:val="24"/>
            </w:rPr>
          </w:rPrChange>
        </w:rPr>
        <w:t>CN108052825A</w:t>
      </w:r>
      <w:r>
        <w:rPr>
          <w:rFonts w:hint="eastAsia" w:ascii="宋体" w:hAnsi="宋体" w:cs="宋体"/>
          <w:sz w:val="24"/>
          <w:szCs w:val="24"/>
        </w:rPr>
        <w:t>设计了一种针对二进制可执行文件的模糊测试与符号执行相结合的漏洞检测系统，该系统引入缓存探索器和任务协作模块，用以在二进制文件漏洞检测场景中加强检测的深度、提高检</w:t>
      </w:r>
      <w:r>
        <w:rPr>
          <w:rFonts w:hint="eastAsia" w:ascii="宋体" w:hAnsi="宋体" w:cs="宋体"/>
          <w:color w:val="auto"/>
          <w:sz w:val="24"/>
          <w:szCs w:val="24"/>
        </w:rPr>
        <w:t>测效率。在</w:t>
      </w:r>
      <w:r>
        <w:rPr>
          <w:rFonts w:hint="eastAsia" w:ascii="宋体" w:hAnsi="宋体" w:cs="宋体"/>
          <w:color w:val="FF0000"/>
          <w:sz w:val="24"/>
          <w:szCs w:val="24"/>
          <w:rPrChange w:id="2" w:author="96226" w:date="2021-11-30T12:28:21Z">
            <w:rPr>
              <w:rFonts w:hint="eastAsia" w:ascii="宋体" w:hAnsi="宋体" w:cs="宋体"/>
              <w:color w:val="auto"/>
              <w:sz w:val="24"/>
              <w:szCs w:val="24"/>
            </w:rPr>
          </w:rPrChange>
        </w:rPr>
        <w:t>CN110059010A</w:t>
      </w:r>
      <w:r>
        <w:rPr>
          <w:rFonts w:hint="eastAsia" w:ascii="宋体" w:hAnsi="宋体" w:cs="宋体"/>
          <w:color w:val="auto"/>
          <w:sz w:val="24"/>
          <w:szCs w:val="24"/>
        </w:rPr>
        <w:t>中，利用动态符号执行遍历程序中的所有路径并产生测试用例，以此为初始种子池，调用模糊测试。然而在这些方法中，均未考虑混合模糊测试中的种子信息同步，动态符号执行器在种子选择时依旧存在盲目性的问题</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导致软件漏洞检测效率不高</w:t>
      </w:r>
      <w:r>
        <w:rPr>
          <w:rFonts w:hint="eastAsia" w:ascii="宋体" w:hAnsi="宋体" w:cs="宋体"/>
          <w:color w:val="auto"/>
          <w:sz w:val="24"/>
          <w:szCs w:val="24"/>
        </w:rPr>
        <w:t>。</w:t>
      </w:r>
    </w:p>
    <w:p>
      <w:pPr>
        <w:spacing w:line="360" w:lineRule="auto"/>
        <w:ind w:firstLine="560"/>
        <w:rPr>
          <w:rFonts w:hint="eastAsia" w:ascii="宋体" w:hAnsi="宋体" w:cs="宋体"/>
          <w:color w:val="auto"/>
          <w:sz w:val="24"/>
          <w:szCs w:val="24"/>
        </w:rPr>
      </w:pPr>
      <w:r>
        <w:rPr>
          <w:rFonts w:hint="eastAsia" w:ascii="宋体" w:hAnsi="宋体" w:cs="宋体"/>
          <w:color w:val="auto"/>
          <w:sz w:val="24"/>
          <w:szCs w:val="24"/>
        </w:rPr>
        <w:t>综上，针对基于覆盖率引导的模糊测试器和动态符号执行器组成的混合模糊测试系统，由于两者之间种子信息交互不足，导致符号执行器在种子选择过程中存在盲目性，进而影响代码模糊测试效率的问题，本发明提出了一种基于细粒度信息同步的软件混合模糊测试方法，通过在模糊测试器和符号执行器之间交互种子覆盖路径和路径频率等种子细粒度信息，可以优先选择执行触发路径频率低的种子，提高软件模糊测试效率</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从而提升整体的软件漏洞检测效率</w:t>
      </w:r>
      <w:r>
        <w:rPr>
          <w:rFonts w:hint="eastAsia" w:ascii="宋体" w:hAnsi="宋体" w:cs="宋体"/>
          <w:color w:val="auto"/>
          <w:sz w:val="24"/>
          <w:szCs w:val="24"/>
        </w:rPr>
        <w:t xml:space="preserve">。 </w:t>
      </w:r>
    </w:p>
    <w:p>
      <w:pPr>
        <w:pStyle w:val="4"/>
        <w:tabs>
          <w:tab w:val="right" w:pos="8306"/>
        </w:tabs>
        <w:spacing w:before="0" w:after="0" w:line="360" w:lineRule="auto"/>
        <w:ind w:firstLine="0" w:firstLineChars="0"/>
        <w:rPr>
          <w:rFonts w:hint="eastAsia" w:ascii="宋体" w:hAnsi="宋体" w:cs="宋体"/>
          <w:color w:val="auto"/>
          <w:sz w:val="24"/>
          <w:szCs w:val="24"/>
        </w:rPr>
      </w:pPr>
      <w:r>
        <w:rPr>
          <w:rFonts w:hint="eastAsia" w:ascii="宋体" w:hAnsi="宋体" w:cs="宋体"/>
          <w:color w:val="auto"/>
          <w:sz w:val="24"/>
          <w:szCs w:val="24"/>
        </w:rPr>
        <w:t>发明内容</w:t>
      </w:r>
      <w:r>
        <w:rPr>
          <w:rFonts w:hint="eastAsia" w:ascii="宋体" w:hAnsi="宋体" w:cs="宋体"/>
          <w:color w:val="auto"/>
          <w:sz w:val="24"/>
          <w:szCs w:val="24"/>
        </w:rPr>
        <w:tab/>
      </w:r>
    </w:p>
    <w:p>
      <w:pPr>
        <w:spacing w:line="360" w:lineRule="auto"/>
        <w:ind w:firstLine="560"/>
        <w:jc w:val="left"/>
        <w:rPr>
          <w:rFonts w:hint="default" w:ascii="宋体" w:hAnsi="宋体" w:eastAsia="宋体" w:cs="宋体"/>
          <w:color w:val="auto"/>
          <w:sz w:val="24"/>
          <w:szCs w:val="24"/>
          <w:lang w:val="en-US" w:eastAsia="zh-CN"/>
        </w:rPr>
      </w:pPr>
      <w:r>
        <w:rPr>
          <w:rFonts w:hint="eastAsia" w:ascii="宋体" w:hAnsi="宋体" w:cs="宋体"/>
          <w:color w:val="auto"/>
          <w:sz w:val="24"/>
          <w:szCs w:val="24"/>
        </w:rPr>
        <w:t>本发明</w:t>
      </w:r>
      <w:r>
        <w:rPr>
          <w:rFonts w:hint="eastAsia" w:ascii="宋体" w:hAnsi="宋体" w:cs="宋体"/>
          <w:color w:val="auto"/>
          <w:sz w:val="24"/>
          <w:szCs w:val="24"/>
          <w:lang w:val="en-US" w:eastAsia="zh-CN"/>
        </w:rPr>
        <w:t>的一个目的是</w:t>
      </w:r>
      <w:r>
        <w:rPr>
          <w:rFonts w:hint="eastAsia" w:ascii="宋体" w:hAnsi="宋体" w:cs="宋体"/>
          <w:color w:val="auto"/>
          <w:sz w:val="24"/>
          <w:szCs w:val="24"/>
        </w:rPr>
        <w:t>针对上述问题，</w:t>
      </w:r>
      <w:r>
        <w:rPr>
          <w:rFonts w:hint="eastAsia" w:ascii="宋体" w:hAnsi="宋体" w:cs="宋体"/>
          <w:color w:val="FF0000"/>
          <w:sz w:val="24"/>
          <w:szCs w:val="24"/>
          <w:rPrChange w:id="3" w:author="96226" w:date="2021-11-30T12:31:59Z">
            <w:rPr>
              <w:rFonts w:hint="eastAsia" w:ascii="宋体" w:hAnsi="宋体" w:cs="宋体"/>
              <w:color w:val="auto"/>
              <w:sz w:val="24"/>
              <w:szCs w:val="24"/>
            </w:rPr>
          </w:rPrChange>
        </w:rPr>
        <w:t>提出了一种基于细粒度信息同步的软件混合模糊测试方法</w:t>
      </w:r>
      <w:r>
        <w:rPr>
          <w:rFonts w:hint="eastAsia" w:ascii="宋体" w:hAnsi="宋体" w:cs="宋体"/>
          <w:color w:val="auto"/>
          <w:sz w:val="24"/>
          <w:szCs w:val="24"/>
        </w:rPr>
        <w:t>。本发明中的模糊测试器基于AFLFast开发，符号执行器基于QSYM开发，在此混合模糊测试系统上实现了细粒度信息同步方法。模糊测试器在每一轮测试开始前，会从种子</w:t>
      </w:r>
      <w:r>
        <w:rPr>
          <w:rFonts w:hint="eastAsia" w:ascii="宋体" w:hAnsi="宋体" w:cs="宋体"/>
          <w:color w:val="auto"/>
          <w:sz w:val="24"/>
          <w:szCs w:val="24"/>
          <w:lang w:val="en-US" w:eastAsia="zh-CN"/>
        </w:rPr>
        <w:t>池</w:t>
      </w:r>
      <w:r>
        <w:rPr>
          <w:rFonts w:hint="eastAsia" w:ascii="宋体" w:hAnsi="宋体" w:cs="宋体"/>
          <w:color w:val="auto"/>
          <w:sz w:val="24"/>
          <w:szCs w:val="24"/>
        </w:rPr>
        <w:t>中选择当前轮次需要变异的种子，AFLFast的选择依据是优先选择能够触发低频路径的种子，通过细粒度信息同步方法，种子对应的路径信息会同步给符号执行器，由符号执行器对种子的优先级进行排序，优先选择</w:t>
      </w:r>
      <w:r>
        <w:rPr>
          <w:rFonts w:hint="eastAsia" w:ascii="宋体" w:hAnsi="宋体" w:cs="宋体"/>
          <w:color w:val="auto"/>
          <w:sz w:val="24"/>
          <w:szCs w:val="24"/>
          <w:highlight w:val="none"/>
        </w:rPr>
        <w:t>路径覆盖频率</w:t>
      </w:r>
      <w:r>
        <w:rPr>
          <w:rFonts w:hint="eastAsia" w:ascii="宋体" w:hAnsi="宋体" w:cs="宋体"/>
          <w:color w:val="auto"/>
          <w:sz w:val="24"/>
          <w:szCs w:val="24"/>
        </w:rPr>
        <w:t>最低的种子进行解析。</w:t>
      </w:r>
      <w:ins w:id="4" w:author="96226" w:date="2021-11-30T12:32:07Z">
        <w:r>
          <w:rPr>
            <w:rFonts w:hint="eastAsia" w:ascii="宋体" w:hAnsi="宋体" w:cs="宋体"/>
            <w:color w:val="auto"/>
            <w:sz w:val="24"/>
            <w:szCs w:val="24"/>
            <w:lang w:val="en-US" w:eastAsia="zh-CN"/>
          </w:rPr>
          <w:t xml:space="preserve">// </w:t>
        </w:r>
      </w:ins>
      <w:ins w:id="5" w:author="96226" w:date="2021-11-30T12:32:17Z">
        <w:r>
          <w:rPr>
            <w:rFonts w:hint="eastAsia" w:ascii="宋体" w:hAnsi="宋体" w:cs="宋体"/>
            <w:color w:val="auto"/>
            <w:sz w:val="24"/>
            <w:szCs w:val="24"/>
            <w:lang w:val="en-US" w:eastAsia="zh-CN"/>
          </w:rPr>
          <w:t>整体</w:t>
        </w:r>
      </w:ins>
      <w:ins w:id="6" w:author="96226" w:date="2021-11-30T12:32:10Z">
        <w:r>
          <w:rPr>
            <w:rFonts w:hint="eastAsia" w:ascii="宋体" w:hAnsi="宋体" w:cs="宋体"/>
            <w:color w:val="auto"/>
            <w:sz w:val="24"/>
            <w:szCs w:val="24"/>
            <w:lang w:val="en-US" w:eastAsia="zh-CN"/>
          </w:rPr>
          <w:t>思路</w:t>
        </w:r>
      </w:ins>
      <w:ins w:id="7" w:author="96226" w:date="2021-11-30T12:32:12Z">
        <w:r>
          <w:rPr>
            <w:rFonts w:hint="eastAsia" w:ascii="宋体" w:hAnsi="宋体" w:cs="宋体"/>
            <w:color w:val="auto"/>
            <w:sz w:val="24"/>
            <w:szCs w:val="24"/>
            <w:lang w:val="en-US" w:eastAsia="zh-CN"/>
          </w:rPr>
          <w:t>概括</w:t>
        </w:r>
      </w:ins>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本发明提出了一种基于细粒度信息同步的软件混合模糊测试方法，</w:t>
      </w:r>
      <w:r>
        <w:rPr>
          <w:rFonts w:hint="eastAsia" w:ascii="宋体" w:hAnsi="宋体" w:cs="宋体"/>
          <w:color w:val="FF0000"/>
          <w:sz w:val="24"/>
          <w:szCs w:val="24"/>
          <w:rPrChange w:id="8" w:author="96226" w:date="2021-11-30T12:32:28Z">
            <w:rPr>
              <w:rFonts w:hint="eastAsia" w:ascii="宋体" w:hAnsi="宋体" w:cs="宋体"/>
              <w:color w:val="auto"/>
              <w:sz w:val="24"/>
              <w:szCs w:val="24"/>
            </w:rPr>
          </w:rPrChange>
        </w:rPr>
        <w:t>主要包括四个阶段</w:t>
      </w:r>
      <w:r>
        <w:rPr>
          <w:rFonts w:hint="eastAsia" w:ascii="宋体" w:hAnsi="宋体" w:cs="宋体"/>
          <w:color w:val="auto"/>
          <w:sz w:val="24"/>
          <w:szCs w:val="24"/>
        </w:rPr>
        <w:t>：测试准备阶段、模糊测试阶段、符号执行阶段、结果信息反馈阶段。</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进一步的，本发明所述的测试准备阶段，具体包含以下步骤：</w:t>
      </w:r>
    </w:p>
    <w:p>
      <w:pPr>
        <w:spacing w:line="360" w:lineRule="auto"/>
        <w:ind w:firstLine="560"/>
        <w:jc w:val="left"/>
        <w:rPr>
          <w:rFonts w:hint="eastAsia" w:ascii="宋体" w:hAnsi="宋体" w:cs="宋体"/>
          <w:color w:val="auto"/>
          <w:sz w:val="24"/>
          <w:szCs w:val="24"/>
        </w:rPr>
      </w:pPr>
      <w:r>
        <w:rPr>
          <w:rFonts w:hint="eastAsia" w:ascii="宋体" w:hAnsi="宋体" w:cs="宋体"/>
          <w:color w:val="FF0000"/>
          <w:sz w:val="24"/>
          <w:szCs w:val="24"/>
          <w:rPrChange w:id="9" w:author="96226" w:date="2021-11-30T12:32:56Z">
            <w:rPr>
              <w:rFonts w:hint="eastAsia" w:ascii="宋体" w:hAnsi="宋体" w:cs="宋体"/>
              <w:color w:val="auto"/>
              <w:sz w:val="24"/>
              <w:szCs w:val="24"/>
            </w:rPr>
          </w:rPrChange>
        </w:rPr>
        <w:t>1-1.</w:t>
      </w:r>
      <w:r>
        <w:rPr>
          <w:rFonts w:hint="eastAsia" w:ascii="宋体" w:hAnsi="宋体" w:cs="宋体"/>
          <w:color w:val="auto"/>
          <w:sz w:val="24"/>
          <w:szCs w:val="24"/>
        </w:rPr>
        <w:t xml:space="preserve"> 基于aflfast自带的gcc编译工具对待测的开源目标程序进行插装编译，产生提供覆盖率信息的二进制可执行文件</w:t>
      </w:r>
      <w:r>
        <w:rPr>
          <w:rFonts w:hint="eastAsia" w:ascii="宋体" w:hAnsi="宋体" w:cs="宋体"/>
          <w:color w:val="auto"/>
          <w:sz w:val="24"/>
          <w:szCs w:val="24"/>
          <w:lang w:eastAsia="zh-CN"/>
        </w:rPr>
        <w:t>；</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1-2. 初始</w:t>
      </w:r>
      <w:r>
        <w:rPr>
          <w:rFonts w:hint="eastAsia" w:ascii="宋体" w:hAnsi="宋体" w:cs="宋体"/>
          <w:color w:val="auto"/>
          <w:sz w:val="24"/>
          <w:szCs w:val="24"/>
          <w:lang w:val="en-US" w:eastAsia="zh-CN"/>
        </w:rPr>
        <w:t>化</w:t>
      </w:r>
      <w:r>
        <w:rPr>
          <w:rFonts w:hint="eastAsia" w:ascii="宋体" w:hAnsi="宋体" w:cs="宋体"/>
          <w:color w:val="auto"/>
          <w:sz w:val="24"/>
          <w:szCs w:val="24"/>
        </w:rPr>
        <w:t>种子池，以供模糊测试器使用</w:t>
      </w:r>
      <w:r>
        <w:rPr>
          <w:rFonts w:hint="eastAsia" w:ascii="宋体" w:hAnsi="宋体" w:cs="宋体"/>
          <w:color w:val="auto"/>
          <w:sz w:val="24"/>
          <w:szCs w:val="24"/>
          <w:lang w:eastAsia="zh-CN"/>
        </w:rPr>
        <w:t>；</w:t>
      </w:r>
      <w:r>
        <w:rPr>
          <w:rFonts w:hint="eastAsia" w:ascii="宋体" w:hAnsi="宋体" w:cs="宋体"/>
          <w:color w:val="auto"/>
          <w:sz w:val="24"/>
          <w:szCs w:val="24"/>
        </w:rPr>
        <w:t>其中的种子指目标程序的输入。</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进一步的，本发明所述的模糊测试阶段，具体包含以下步骤：</w:t>
      </w:r>
    </w:p>
    <w:p>
      <w:pPr>
        <w:spacing w:line="360" w:lineRule="auto"/>
        <w:ind w:firstLine="560"/>
        <w:jc w:val="left"/>
        <w:rPr>
          <w:rFonts w:hint="eastAsia" w:ascii="宋体" w:hAnsi="宋体" w:cs="宋体"/>
          <w:color w:val="auto"/>
          <w:sz w:val="24"/>
          <w:szCs w:val="24"/>
        </w:rPr>
      </w:pPr>
      <w:r>
        <w:rPr>
          <w:rFonts w:hint="eastAsia" w:ascii="宋体" w:hAnsi="宋体" w:cs="宋体"/>
          <w:color w:val="FF0000"/>
          <w:sz w:val="24"/>
          <w:szCs w:val="24"/>
          <w:rPrChange w:id="10" w:author="96226" w:date="2021-11-30T12:33:00Z">
            <w:rPr>
              <w:rFonts w:hint="eastAsia" w:ascii="宋体" w:hAnsi="宋体" w:cs="宋体"/>
              <w:color w:val="auto"/>
              <w:sz w:val="24"/>
              <w:szCs w:val="24"/>
            </w:rPr>
          </w:rPrChange>
        </w:rPr>
        <w:t>2-1</w:t>
      </w:r>
      <w:r>
        <w:rPr>
          <w:rFonts w:hint="eastAsia" w:ascii="宋体" w:hAnsi="宋体" w:cs="宋体"/>
          <w:color w:val="auto"/>
          <w:sz w:val="24"/>
          <w:szCs w:val="24"/>
        </w:rPr>
        <w:t>. 种子选择</w:t>
      </w:r>
    </w:p>
    <w:p>
      <w:pPr>
        <w:spacing w:line="360" w:lineRule="auto"/>
        <w:ind w:firstLine="560"/>
        <w:jc w:val="left"/>
        <w:rPr>
          <w:rFonts w:hint="eastAsia" w:ascii="宋体" w:hAnsi="宋体" w:cs="宋体"/>
          <w:color w:val="auto"/>
          <w:sz w:val="24"/>
          <w:szCs w:val="24"/>
          <w:highlight w:val="none"/>
          <w:lang w:val="en-US" w:eastAsia="zh-CN"/>
        </w:rPr>
      </w:pPr>
      <w:r>
        <w:rPr>
          <w:rFonts w:hint="eastAsia" w:ascii="宋体" w:hAnsi="宋体" w:cs="宋体"/>
          <w:color w:val="auto"/>
          <w:sz w:val="24"/>
          <w:szCs w:val="24"/>
          <w:lang w:val="en-US" w:eastAsia="zh-CN"/>
        </w:rPr>
        <w:t>将</w:t>
      </w:r>
      <w:r>
        <w:rPr>
          <w:rFonts w:hint="eastAsia" w:ascii="宋体" w:hAnsi="宋体" w:cs="宋体"/>
          <w:color w:val="auto"/>
          <w:sz w:val="24"/>
          <w:szCs w:val="24"/>
        </w:rPr>
        <w:t>种子池</w:t>
      </w:r>
      <w:r>
        <w:rPr>
          <w:rFonts w:hint="eastAsia" w:ascii="宋体" w:hAnsi="宋体" w:cs="宋体"/>
          <w:color w:val="auto"/>
          <w:sz w:val="24"/>
          <w:szCs w:val="24"/>
          <w:lang w:val="en-US" w:eastAsia="zh-CN"/>
        </w:rPr>
        <w:t>中所有种子依次输入给</w:t>
      </w:r>
      <w:r>
        <w:rPr>
          <w:rFonts w:hint="eastAsia" w:ascii="宋体" w:hAnsi="宋体" w:cs="宋体"/>
          <w:color w:val="auto"/>
          <w:sz w:val="24"/>
          <w:szCs w:val="24"/>
          <w:highlight w:val="none"/>
        </w:rPr>
        <w:t>目标程序</w:t>
      </w:r>
      <w:r>
        <w:rPr>
          <w:rFonts w:hint="eastAsia" w:ascii="宋体" w:hAnsi="宋体" w:cs="宋体"/>
          <w:color w:val="auto"/>
          <w:sz w:val="24"/>
          <w:szCs w:val="24"/>
          <w:highlight w:val="none"/>
          <w:lang w:val="en-US" w:eastAsia="zh-CN"/>
        </w:rPr>
        <w:t>进行</w:t>
      </w:r>
      <w:r>
        <w:rPr>
          <w:rFonts w:hint="eastAsia" w:ascii="宋体" w:hAnsi="宋体" w:cs="宋体"/>
          <w:color w:val="auto"/>
          <w:sz w:val="24"/>
          <w:szCs w:val="24"/>
          <w:highlight w:val="none"/>
        </w:rPr>
        <w:t>测试运行</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同时获取所有种子</w:t>
      </w:r>
      <w:r>
        <w:rPr>
          <w:rFonts w:hint="eastAsia" w:ascii="宋体" w:hAnsi="宋体" w:cs="宋体"/>
          <w:color w:val="auto"/>
          <w:sz w:val="24"/>
          <w:szCs w:val="24"/>
          <w:highlight w:val="none"/>
        </w:rPr>
        <w:t>测试运行</w:t>
      </w:r>
      <w:r>
        <w:rPr>
          <w:rFonts w:hint="eastAsia" w:ascii="宋体" w:hAnsi="宋体" w:cs="宋体"/>
          <w:color w:val="auto"/>
          <w:sz w:val="24"/>
          <w:szCs w:val="24"/>
          <w:highlight w:val="none"/>
          <w:lang w:val="en-US" w:eastAsia="zh-CN"/>
        </w:rPr>
        <w:t>时的种子</w:t>
      </w:r>
      <w:r>
        <w:rPr>
          <w:rFonts w:hint="eastAsia" w:ascii="宋体" w:hAnsi="宋体" w:cs="宋体"/>
          <w:color w:val="auto"/>
          <w:sz w:val="24"/>
          <w:szCs w:val="24"/>
          <w:highlight w:val="none"/>
        </w:rPr>
        <w:t>信息</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模糊测试器依据上述所有种子的种子信息，从中选择优质种子，并将其加入到优质种子队列。</w:t>
      </w:r>
    </w:p>
    <w:p>
      <w:pPr>
        <w:spacing w:line="360" w:lineRule="auto"/>
        <w:ind w:firstLine="560"/>
        <w:jc w:val="left"/>
        <w:rPr>
          <w:rFonts w:hint="default" w:ascii="宋体" w:hAnsi="宋体" w:cs="宋体"/>
          <w:color w:val="auto"/>
          <w:sz w:val="24"/>
          <w:szCs w:val="24"/>
          <w:highlight w:val="none"/>
          <w:lang w:val="en-US" w:eastAsia="zh-CN"/>
        </w:rPr>
      </w:pPr>
      <w:r>
        <w:rPr>
          <w:rFonts w:hint="eastAsia" w:ascii="宋体" w:hAnsi="宋体" w:cs="宋体"/>
          <w:color w:val="auto"/>
          <w:sz w:val="24"/>
          <w:szCs w:val="24"/>
          <w:highlight w:val="none"/>
          <w:lang w:val="en-US" w:eastAsia="zh-CN"/>
        </w:rPr>
        <w:t>所述种子</w:t>
      </w:r>
      <w:r>
        <w:rPr>
          <w:rFonts w:hint="eastAsia" w:ascii="宋体" w:hAnsi="宋体" w:cs="宋体"/>
          <w:color w:val="auto"/>
          <w:sz w:val="24"/>
          <w:szCs w:val="24"/>
          <w:highlight w:val="none"/>
        </w:rPr>
        <w:t>信息</w:t>
      </w:r>
      <w:r>
        <w:rPr>
          <w:rFonts w:hint="eastAsia" w:ascii="宋体" w:hAnsi="宋体" w:cs="宋体"/>
          <w:color w:val="auto"/>
          <w:sz w:val="24"/>
          <w:szCs w:val="24"/>
          <w:highlight w:val="none"/>
          <w:lang w:val="en-US" w:eastAsia="zh-CN"/>
        </w:rPr>
        <w:t>包括</w:t>
      </w:r>
      <w:r>
        <w:rPr>
          <w:rFonts w:hint="eastAsia" w:ascii="宋体" w:hAnsi="宋体" w:cs="宋体"/>
          <w:color w:val="auto"/>
          <w:sz w:val="24"/>
          <w:szCs w:val="24"/>
          <w:highlight w:val="none"/>
        </w:rPr>
        <w:t>种子的</w:t>
      </w:r>
      <w:r>
        <w:rPr>
          <w:rFonts w:hint="eastAsia" w:ascii="宋体" w:hAnsi="宋体" w:cs="宋体"/>
          <w:color w:val="auto"/>
          <w:sz w:val="24"/>
          <w:szCs w:val="24"/>
          <w:highlight w:val="none"/>
          <w:lang w:val="en-US" w:eastAsia="zh-CN"/>
        </w:rPr>
        <w:t>路径</w:t>
      </w:r>
      <w:r>
        <w:rPr>
          <w:rFonts w:hint="eastAsia" w:ascii="宋体" w:hAnsi="宋体" w:cs="宋体"/>
          <w:color w:val="auto"/>
          <w:sz w:val="24"/>
          <w:szCs w:val="24"/>
          <w:highlight w:val="none"/>
        </w:rPr>
        <w:t>覆盖</w:t>
      </w:r>
      <w:r>
        <w:rPr>
          <w:rFonts w:hint="eastAsia" w:ascii="宋体" w:hAnsi="宋体" w:cs="宋体"/>
          <w:color w:val="auto"/>
          <w:sz w:val="24"/>
          <w:szCs w:val="24"/>
          <w:highlight w:val="none"/>
          <w:lang w:val="en-US" w:eastAsia="zh-CN"/>
        </w:rPr>
        <w:t>情况（种子在被程序执行时所能覆盖到的程序中的代码块）</w:t>
      </w:r>
      <w:r>
        <w:rPr>
          <w:rFonts w:hint="eastAsia" w:ascii="宋体" w:hAnsi="宋体" w:cs="宋体"/>
          <w:color w:val="auto"/>
          <w:sz w:val="24"/>
          <w:szCs w:val="24"/>
          <w:highlight w:val="none"/>
        </w:rPr>
        <w:t>、种子对应的路径覆盖频率信息和种子的变异次数等</w:t>
      </w:r>
      <w:r>
        <w:rPr>
          <w:rFonts w:hint="eastAsia" w:ascii="宋体" w:hAnsi="宋体" w:cs="宋体"/>
          <w:color w:val="auto"/>
          <w:sz w:val="24"/>
          <w:szCs w:val="24"/>
          <w:highlight w:val="none"/>
          <w:lang w:eastAsia="zh-CN"/>
        </w:rPr>
        <w:t>。</w:t>
      </w:r>
    </w:p>
    <w:p>
      <w:pPr>
        <w:spacing w:line="360" w:lineRule="auto"/>
        <w:ind w:firstLine="560"/>
        <w:jc w:val="left"/>
        <w:rPr>
          <w:rFonts w:hint="default" w:ascii="宋体" w:hAnsi="宋体" w:cs="宋体"/>
          <w:color w:val="auto"/>
          <w:sz w:val="24"/>
          <w:szCs w:val="24"/>
          <w:highlight w:val="none"/>
          <w:lang w:val="en-US" w:eastAsia="zh-CN"/>
        </w:rPr>
      </w:pPr>
      <w:r>
        <w:rPr>
          <w:rFonts w:hint="eastAsia" w:ascii="宋体" w:hAnsi="宋体" w:cs="宋体"/>
          <w:color w:val="auto"/>
          <w:sz w:val="24"/>
          <w:szCs w:val="24"/>
          <w:highlight w:val="none"/>
          <w:lang w:val="en-US" w:eastAsia="zh-CN"/>
        </w:rPr>
        <w:t>所述的优质种子选择标准为：1.能覆盖新路径的种子。2.种子文件的大小尽可能的小。</w:t>
      </w:r>
    </w:p>
    <w:p>
      <w:pPr>
        <w:spacing w:line="360" w:lineRule="auto"/>
        <w:ind w:firstLine="560"/>
        <w:jc w:val="left"/>
        <w:rPr>
          <w:rFonts w:hint="eastAsia" w:ascii="宋体" w:hAnsi="宋体" w:cs="宋体"/>
          <w:color w:val="auto"/>
          <w:sz w:val="24"/>
          <w:szCs w:val="24"/>
          <w:highlight w:val="none"/>
          <w:lang w:val="en-US" w:eastAsia="zh-CN"/>
        </w:rPr>
      </w:pPr>
      <w:r>
        <w:rPr>
          <w:rFonts w:hint="eastAsia" w:ascii="宋体" w:hAnsi="宋体" w:cs="宋体"/>
          <w:color w:val="auto"/>
          <w:sz w:val="24"/>
          <w:szCs w:val="24"/>
          <w:highlight w:val="none"/>
          <w:lang w:val="en-US" w:eastAsia="zh-CN"/>
        </w:rPr>
        <w:t>2-2优质种子</w:t>
      </w:r>
      <w:r>
        <w:rPr>
          <w:rFonts w:hint="eastAsia" w:ascii="宋体" w:hAnsi="宋体" w:cs="宋体"/>
          <w:color w:val="auto"/>
          <w:sz w:val="24"/>
          <w:szCs w:val="24"/>
          <w:highlight w:val="none"/>
        </w:rPr>
        <w:t>信息同步</w:t>
      </w:r>
    </w:p>
    <w:p>
      <w:pPr>
        <w:spacing w:line="360" w:lineRule="auto"/>
        <w:ind w:firstLine="560"/>
        <w:jc w:val="left"/>
        <w:rPr>
          <w:rFonts w:hint="eastAsia" w:ascii="宋体" w:hAnsi="宋体" w:eastAsia="宋体" w:cs="宋体"/>
          <w:color w:val="auto"/>
          <w:sz w:val="24"/>
          <w:szCs w:val="24"/>
          <w:lang w:eastAsia="zh-CN"/>
        </w:rPr>
      </w:pPr>
      <w:r>
        <w:rPr>
          <w:rFonts w:hint="eastAsia" w:ascii="宋体" w:hAnsi="宋体" w:cs="宋体"/>
          <w:color w:val="auto"/>
          <w:sz w:val="24"/>
          <w:szCs w:val="24"/>
          <w:highlight w:val="none"/>
          <w:lang w:val="en-US" w:eastAsia="zh-CN"/>
        </w:rPr>
        <w:t>将优质种子的细粒度信息保存到</w:t>
      </w:r>
      <w:r>
        <w:rPr>
          <w:rFonts w:hint="eastAsia" w:ascii="宋体" w:hAnsi="宋体" w:cs="宋体"/>
          <w:color w:val="auto"/>
          <w:sz w:val="24"/>
          <w:szCs w:val="24"/>
        </w:rPr>
        <w:t>details文件</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其中</w:t>
      </w:r>
      <w:r>
        <w:rPr>
          <w:rFonts w:hint="eastAsia" w:ascii="宋体" w:hAnsi="宋体" w:cs="宋体"/>
          <w:color w:val="auto"/>
          <w:sz w:val="24"/>
          <w:szCs w:val="24"/>
          <w:highlight w:val="none"/>
          <w:lang w:val="en-US" w:eastAsia="zh-CN"/>
        </w:rPr>
        <w:t>细粒度信息包括种子名称、</w:t>
      </w:r>
      <w:r>
        <w:rPr>
          <w:rFonts w:hint="eastAsia" w:ascii="宋体" w:hAnsi="宋体" w:cs="宋体"/>
          <w:color w:val="auto"/>
          <w:sz w:val="24"/>
          <w:szCs w:val="24"/>
          <w:highlight w:val="none"/>
        </w:rPr>
        <w:t>路径覆盖频率信息</w:t>
      </w:r>
      <w:r>
        <w:rPr>
          <w:rFonts w:hint="eastAsia" w:ascii="宋体" w:hAnsi="宋体" w:cs="宋体"/>
          <w:color w:val="auto"/>
          <w:sz w:val="24"/>
          <w:szCs w:val="24"/>
          <w:highlight w:val="none"/>
          <w:lang w:eastAsia="zh-CN"/>
        </w:rPr>
        <w:t>；</w:t>
      </w:r>
    </w:p>
    <w:p>
      <w:pPr>
        <w:spacing w:line="360" w:lineRule="auto"/>
        <w:ind w:firstLine="560"/>
        <w:jc w:val="left"/>
        <w:rPr>
          <w:rFonts w:hint="default" w:ascii="宋体" w:hAnsi="宋体" w:cs="宋体"/>
          <w:color w:val="auto"/>
          <w:sz w:val="24"/>
          <w:szCs w:val="24"/>
          <w:lang w:val="en-US" w:eastAsia="zh-CN"/>
        </w:rPr>
      </w:pPr>
      <w:r>
        <w:rPr>
          <w:rFonts w:hint="eastAsia" w:ascii="宋体" w:hAnsi="宋体" w:cs="宋体"/>
          <w:color w:val="auto"/>
          <w:sz w:val="24"/>
          <w:szCs w:val="24"/>
        </w:rPr>
        <w:t>2-</w:t>
      </w:r>
      <w:r>
        <w:rPr>
          <w:rFonts w:hint="eastAsia" w:ascii="宋体" w:hAnsi="宋体" w:cs="宋体"/>
          <w:color w:val="auto"/>
          <w:sz w:val="24"/>
          <w:szCs w:val="24"/>
          <w:lang w:eastAsia="zh-CN"/>
        </w:rPr>
        <w:t>3</w:t>
      </w:r>
      <w:r>
        <w:rPr>
          <w:rFonts w:hint="eastAsia" w:ascii="宋体" w:hAnsi="宋体" w:cs="宋体"/>
          <w:color w:val="auto"/>
          <w:sz w:val="24"/>
          <w:szCs w:val="24"/>
          <w:lang w:val="en-US" w:eastAsia="zh-CN"/>
        </w:rPr>
        <w:t xml:space="preserve"> 种子变异及测试</w:t>
      </w:r>
    </w:p>
    <w:p>
      <w:pPr>
        <w:spacing w:line="360" w:lineRule="auto"/>
        <w:ind w:firstLine="560"/>
        <w:jc w:val="left"/>
        <w:rPr>
          <w:rFonts w:hint="eastAsia" w:ascii="宋体" w:hAnsi="宋体" w:cs="宋体"/>
          <w:color w:val="auto"/>
          <w:sz w:val="24"/>
          <w:szCs w:val="24"/>
          <w:highlight w:val="none"/>
          <w:lang w:val="en-US" w:eastAsia="zh-CN"/>
        </w:rPr>
      </w:pPr>
      <w:r>
        <w:rPr>
          <w:rFonts w:hint="eastAsia" w:ascii="宋体" w:hAnsi="宋体" w:cs="宋体"/>
          <w:color w:val="auto"/>
          <w:sz w:val="24"/>
          <w:szCs w:val="24"/>
          <w:lang w:eastAsia="zh-CN"/>
        </w:rPr>
        <w:t>对</w:t>
      </w:r>
      <w:r>
        <w:rPr>
          <w:rFonts w:hint="eastAsia" w:ascii="宋体" w:hAnsi="宋体" w:cs="宋体"/>
          <w:color w:val="auto"/>
          <w:sz w:val="24"/>
          <w:szCs w:val="24"/>
          <w:highlight w:val="none"/>
          <w:lang w:val="en-US" w:eastAsia="zh-CN"/>
        </w:rPr>
        <w:t>优质种子队列中每个优质种子进行</w:t>
      </w:r>
      <w:r>
        <w:rPr>
          <w:rFonts w:hint="eastAsia" w:ascii="宋体" w:hAnsi="宋体" w:cs="宋体"/>
          <w:color w:val="auto"/>
          <w:sz w:val="24"/>
          <w:szCs w:val="24"/>
        </w:rPr>
        <w:t>种子变异</w:t>
      </w:r>
      <w:r>
        <w:rPr>
          <w:rFonts w:hint="eastAsia" w:ascii="宋体" w:hAnsi="宋体" w:cs="宋体"/>
          <w:color w:val="auto"/>
          <w:sz w:val="24"/>
          <w:szCs w:val="24"/>
          <w:lang w:val="en-US" w:eastAsia="zh-CN"/>
        </w:rPr>
        <w:t>并测试，直至所有优质种子遍历完成，返回至步骤2-1，并重置</w:t>
      </w:r>
      <w:r>
        <w:rPr>
          <w:rFonts w:hint="eastAsia" w:ascii="宋体" w:hAnsi="宋体" w:cs="宋体"/>
          <w:color w:val="auto"/>
          <w:sz w:val="24"/>
          <w:szCs w:val="24"/>
          <w:highlight w:val="none"/>
          <w:lang w:val="en-US" w:eastAsia="zh-CN"/>
        </w:rPr>
        <w:t>优质种子队列为空；</w:t>
      </w:r>
    </w:p>
    <w:p>
      <w:pPr>
        <w:spacing w:line="360" w:lineRule="auto"/>
        <w:ind w:firstLine="560"/>
        <w:jc w:val="left"/>
        <w:rPr>
          <w:rFonts w:hint="default" w:ascii="宋体" w:hAnsi="宋体" w:cs="宋体"/>
          <w:color w:val="auto"/>
          <w:sz w:val="24"/>
          <w:szCs w:val="24"/>
          <w:highlight w:val="none"/>
          <w:lang w:val="en-US" w:eastAsia="zh-CN"/>
        </w:rPr>
      </w:pPr>
      <w:r>
        <w:rPr>
          <w:rFonts w:hint="eastAsia" w:ascii="宋体" w:hAnsi="宋体" w:cs="宋体"/>
          <w:color w:val="auto"/>
          <w:sz w:val="24"/>
          <w:szCs w:val="24"/>
          <w:highlight w:val="none"/>
          <w:lang w:val="en-US" w:eastAsia="zh-CN"/>
        </w:rPr>
        <w:t>所述的</w:t>
      </w:r>
      <w:r>
        <w:rPr>
          <w:rFonts w:hint="eastAsia" w:ascii="宋体" w:hAnsi="宋体" w:cs="宋体"/>
          <w:color w:val="auto"/>
          <w:sz w:val="24"/>
          <w:szCs w:val="24"/>
        </w:rPr>
        <w:t>种子变异</w:t>
      </w:r>
      <w:r>
        <w:rPr>
          <w:rFonts w:hint="eastAsia" w:ascii="宋体" w:hAnsi="宋体" w:cs="宋体"/>
          <w:color w:val="auto"/>
          <w:sz w:val="24"/>
          <w:szCs w:val="24"/>
          <w:lang w:val="en-US" w:eastAsia="zh-CN"/>
        </w:rPr>
        <w:t>并测试过程如下：</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lang w:val="en-US" w:eastAsia="zh-CN"/>
        </w:rPr>
        <w:t>1）</w:t>
      </w:r>
      <w:r>
        <w:rPr>
          <w:rFonts w:hint="eastAsia" w:ascii="宋体" w:hAnsi="宋体" w:cs="宋体"/>
          <w:color w:val="auto"/>
          <w:sz w:val="24"/>
          <w:szCs w:val="24"/>
        </w:rPr>
        <w:t>对</w:t>
      </w:r>
      <w:r>
        <w:rPr>
          <w:rFonts w:hint="eastAsia" w:ascii="宋体" w:hAnsi="宋体" w:cs="宋体"/>
          <w:color w:val="auto"/>
          <w:sz w:val="24"/>
          <w:szCs w:val="24"/>
          <w:lang w:val="en-US" w:eastAsia="zh-CN"/>
        </w:rPr>
        <w:t>优质</w:t>
      </w:r>
      <w:r>
        <w:rPr>
          <w:rFonts w:hint="eastAsia" w:ascii="宋体" w:hAnsi="宋体" w:cs="宋体"/>
          <w:color w:val="auto"/>
          <w:sz w:val="24"/>
          <w:szCs w:val="24"/>
        </w:rPr>
        <w:t>种子进行随机性变异，产生测试用例。</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lang w:eastAsia="zh-CN"/>
        </w:rPr>
        <w:t>2）</w:t>
      </w:r>
      <w:r>
        <w:rPr>
          <w:rFonts w:hint="eastAsia" w:ascii="宋体" w:hAnsi="宋体" w:cs="宋体"/>
          <w:color w:val="auto"/>
          <w:sz w:val="24"/>
          <w:szCs w:val="24"/>
        </w:rPr>
        <w:t>用例测试</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将种子变异产生的测试用例通过进程管道输送给目标程序，记录目标程序运行过程中所</w:t>
      </w:r>
      <w:r>
        <w:rPr>
          <w:rFonts w:hint="eastAsia" w:ascii="宋体" w:hAnsi="宋体" w:cs="宋体"/>
          <w:color w:val="auto"/>
          <w:sz w:val="24"/>
          <w:szCs w:val="24"/>
          <w:lang w:val="en-US" w:eastAsia="zh-CN"/>
        </w:rPr>
        <w:t>获得</w:t>
      </w:r>
      <w:r>
        <w:rPr>
          <w:rFonts w:hint="eastAsia" w:ascii="宋体" w:hAnsi="宋体" w:cs="宋体"/>
          <w:color w:val="auto"/>
          <w:sz w:val="24"/>
          <w:szCs w:val="24"/>
        </w:rPr>
        <w:t>的</w:t>
      </w:r>
      <w:r>
        <w:rPr>
          <w:rFonts w:hint="eastAsia" w:ascii="宋体" w:hAnsi="宋体" w:cs="宋体"/>
          <w:color w:val="auto"/>
          <w:sz w:val="24"/>
          <w:szCs w:val="24"/>
          <w:highlight w:val="none"/>
          <w:lang w:val="en-US" w:eastAsia="zh-CN"/>
        </w:rPr>
        <w:t>种子</w:t>
      </w:r>
      <w:r>
        <w:rPr>
          <w:rFonts w:hint="eastAsia" w:ascii="宋体" w:hAnsi="宋体" w:cs="宋体"/>
          <w:color w:val="auto"/>
          <w:sz w:val="24"/>
          <w:szCs w:val="24"/>
          <w:highlight w:val="none"/>
        </w:rPr>
        <w:t>信息</w:t>
      </w:r>
      <w:r>
        <w:rPr>
          <w:rFonts w:hint="eastAsia" w:ascii="宋体" w:hAnsi="宋体" w:cs="宋体"/>
          <w:color w:val="auto"/>
          <w:sz w:val="24"/>
          <w:szCs w:val="24"/>
        </w:rPr>
        <w:t>，并检测程序是否异常。如果程序运行异常</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即认为该异常为软件漏洞</w:t>
      </w:r>
      <w:r>
        <w:rPr>
          <w:rFonts w:hint="eastAsia" w:ascii="宋体" w:hAnsi="宋体" w:cs="宋体"/>
          <w:color w:val="auto"/>
          <w:sz w:val="24"/>
          <w:szCs w:val="24"/>
          <w:lang w:eastAsia="zh-CN"/>
        </w:rPr>
        <w:t>）</w:t>
      </w:r>
      <w:r>
        <w:rPr>
          <w:rFonts w:hint="eastAsia" w:ascii="宋体" w:hAnsi="宋体" w:cs="宋体"/>
          <w:color w:val="auto"/>
          <w:sz w:val="24"/>
          <w:szCs w:val="24"/>
        </w:rPr>
        <w:t>，则将测试用例保留至crashes目录中。</w:t>
      </w:r>
      <w:r>
        <w:rPr>
          <w:rFonts w:hint="eastAsia" w:ascii="宋体" w:hAnsi="宋体" w:cs="宋体"/>
          <w:color w:val="auto"/>
          <w:sz w:val="24"/>
          <w:szCs w:val="24"/>
          <w:lang w:val="en-US" w:eastAsia="zh-CN"/>
        </w:rPr>
        <w:t>如果测试用例能覆盖新的路径，则将其加入到种子池。</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进一步的，本发明所述的符号执行阶段，具体包含以下步骤：</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3-1.</w:t>
      </w:r>
      <w:r>
        <w:rPr>
          <w:rFonts w:hint="eastAsia" w:ascii="宋体" w:hAnsi="宋体" w:cs="宋体"/>
          <w:color w:val="auto"/>
          <w:sz w:val="24"/>
          <w:szCs w:val="24"/>
          <w:lang w:val="en-US" w:eastAsia="zh-CN"/>
        </w:rPr>
        <w:t>获取</w:t>
      </w:r>
      <w:r>
        <w:rPr>
          <w:rFonts w:hint="eastAsia" w:ascii="宋体" w:hAnsi="宋体" w:cs="宋体"/>
          <w:color w:val="auto"/>
          <w:sz w:val="24"/>
          <w:szCs w:val="24"/>
        </w:rPr>
        <w:t>种子</w:t>
      </w:r>
      <w:r>
        <w:rPr>
          <w:rFonts w:hint="eastAsia" w:ascii="宋体" w:hAnsi="宋体" w:cs="宋体"/>
          <w:color w:val="auto"/>
          <w:sz w:val="24"/>
          <w:szCs w:val="24"/>
          <w:highlight w:val="none"/>
          <w:lang w:val="en-US" w:eastAsia="zh-CN"/>
        </w:rPr>
        <w:t>细粒度</w:t>
      </w:r>
      <w:r>
        <w:rPr>
          <w:rFonts w:hint="eastAsia" w:ascii="宋体" w:hAnsi="宋体" w:cs="宋体"/>
          <w:color w:val="auto"/>
          <w:sz w:val="24"/>
          <w:szCs w:val="24"/>
        </w:rPr>
        <w:t>信息并排序。</w:t>
      </w:r>
    </w:p>
    <w:p>
      <w:pPr>
        <w:spacing w:line="360" w:lineRule="auto"/>
        <w:ind w:firstLine="560"/>
        <w:jc w:val="left"/>
        <w:rPr>
          <w:rFonts w:hint="eastAsia" w:ascii="宋体" w:hAnsi="宋体" w:cs="宋体"/>
          <w:color w:val="auto"/>
          <w:sz w:val="24"/>
          <w:szCs w:val="24"/>
          <w:lang w:eastAsia="zh-CN"/>
        </w:rPr>
      </w:pPr>
      <w:r>
        <w:rPr>
          <w:rFonts w:hint="eastAsia" w:ascii="宋体" w:hAnsi="宋体" w:cs="宋体"/>
          <w:color w:val="auto"/>
          <w:sz w:val="24"/>
          <w:szCs w:val="24"/>
          <w:lang w:val="en-US" w:eastAsia="zh-CN"/>
        </w:rPr>
        <w:t>从</w:t>
      </w:r>
      <w:r>
        <w:rPr>
          <w:rFonts w:hint="eastAsia" w:ascii="宋体" w:hAnsi="宋体" w:cs="宋体"/>
          <w:color w:val="auto"/>
          <w:sz w:val="24"/>
          <w:szCs w:val="24"/>
        </w:rPr>
        <w:t>details文件中</w:t>
      </w:r>
      <w:r>
        <w:rPr>
          <w:rFonts w:hint="eastAsia" w:ascii="宋体" w:hAnsi="宋体" w:cs="宋体"/>
          <w:color w:val="auto"/>
          <w:sz w:val="24"/>
          <w:szCs w:val="24"/>
          <w:lang w:val="en-US" w:eastAsia="zh-CN"/>
        </w:rPr>
        <w:t>获取种子的</w:t>
      </w:r>
      <w:r>
        <w:rPr>
          <w:rFonts w:hint="eastAsia" w:ascii="宋体" w:hAnsi="宋体" w:cs="宋体"/>
          <w:color w:val="auto"/>
          <w:sz w:val="24"/>
          <w:szCs w:val="24"/>
          <w:highlight w:val="none"/>
          <w:lang w:val="en-US" w:eastAsia="zh-CN"/>
        </w:rPr>
        <w:t>细粒度信息</w:t>
      </w:r>
      <w:r>
        <w:rPr>
          <w:rFonts w:hint="eastAsia" w:ascii="宋体" w:hAnsi="宋体" w:cs="宋体"/>
          <w:color w:val="auto"/>
          <w:sz w:val="24"/>
          <w:szCs w:val="24"/>
        </w:rPr>
        <w:t>，并依据种子对应的路径覆盖频率进行</w:t>
      </w:r>
      <w:r>
        <w:rPr>
          <w:rFonts w:hint="eastAsia" w:ascii="宋体" w:hAnsi="宋体" w:cs="宋体"/>
          <w:color w:val="auto"/>
          <w:sz w:val="24"/>
          <w:szCs w:val="24"/>
          <w:lang w:val="en-US" w:eastAsia="zh-CN"/>
        </w:rPr>
        <w:t>从低至高</w:t>
      </w:r>
      <w:r>
        <w:rPr>
          <w:rFonts w:hint="eastAsia" w:ascii="宋体" w:hAnsi="宋体" w:cs="宋体"/>
          <w:color w:val="auto"/>
          <w:sz w:val="24"/>
          <w:szCs w:val="24"/>
        </w:rPr>
        <w:t>排序，</w:t>
      </w:r>
      <w:r>
        <w:rPr>
          <w:rFonts w:hint="eastAsia" w:ascii="宋体" w:hAnsi="宋体" w:cs="宋体"/>
          <w:color w:val="auto"/>
          <w:sz w:val="24"/>
          <w:szCs w:val="24"/>
          <w:lang w:val="en-US" w:eastAsia="zh-CN"/>
        </w:rPr>
        <w:t>产生</w:t>
      </w:r>
      <w:r>
        <w:rPr>
          <w:rFonts w:hint="eastAsia" w:ascii="宋体" w:hAnsi="宋体" w:cs="宋体"/>
          <w:color w:val="auto"/>
          <w:sz w:val="24"/>
          <w:szCs w:val="24"/>
        </w:rPr>
        <w:t>种子优先级序列</w:t>
      </w:r>
      <w:r>
        <w:rPr>
          <w:rFonts w:hint="eastAsia" w:ascii="宋体" w:hAnsi="宋体" w:cs="宋体"/>
          <w:color w:val="auto"/>
          <w:sz w:val="24"/>
          <w:szCs w:val="24"/>
          <w:lang w:eastAsia="zh-CN"/>
        </w:rPr>
        <w:t>。</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路径覆盖频率越低的种子所具有的优先级越高。</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3-2.获取种子，进行符号执行。</w:t>
      </w:r>
    </w:p>
    <w:p>
      <w:pPr>
        <w:spacing w:line="360" w:lineRule="auto"/>
        <w:ind w:firstLine="560"/>
        <w:jc w:val="left"/>
        <w:rPr>
          <w:rFonts w:hint="default" w:ascii="宋体" w:hAnsi="宋体" w:cs="宋体"/>
          <w:color w:val="auto"/>
          <w:sz w:val="24"/>
          <w:szCs w:val="24"/>
        </w:rPr>
      </w:pPr>
      <w:r>
        <w:rPr>
          <w:rFonts w:hint="eastAsia" w:ascii="宋体" w:hAnsi="宋体" w:cs="宋体"/>
          <w:color w:val="auto"/>
          <w:sz w:val="24"/>
          <w:szCs w:val="24"/>
        </w:rPr>
        <w:t>依据种子优先级序列，从模糊测试器的种子池中依次挑选出对应的种子，对其进行冗余性检验，即判断该种子之前是否</w:t>
      </w:r>
      <w:r>
        <w:rPr>
          <w:rFonts w:hint="eastAsia" w:ascii="宋体" w:hAnsi="宋体" w:cs="宋体"/>
          <w:color w:val="auto"/>
          <w:sz w:val="24"/>
          <w:szCs w:val="24"/>
          <w:highlight w:val="none"/>
        </w:rPr>
        <w:t>已经</w:t>
      </w:r>
      <w:r>
        <w:rPr>
          <w:rFonts w:hint="eastAsia" w:ascii="宋体" w:hAnsi="宋体" w:cs="宋体"/>
          <w:color w:val="auto"/>
          <w:sz w:val="24"/>
          <w:szCs w:val="24"/>
          <w:highlight w:val="none"/>
          <w:lang w:val="en-US" w:eastAsia="zh-CN"/>
        </w:rPr>
        <w:t>被执行</w:t>
      </w:r>
      <w:r>
        <w:rPr>
          <w:rFonts w:hint="eastAsia" w:ascii="宋体" w:hAnsi="宋体" w:cs="宋体"/>
          <w:color w:val="auto"/>
          <w:sz w:val="24"/>
          <w:szCs w:val="24"/>
          <w:highlight w:val="none"/>
        </w:rPr>
        <w:t>过，若未</w:t>
      </w:r>
      <w:r>
        <w:rPr>
          <w:rFonts w:hint="eastAsia" w:ascii="宋体" w:hAnsi="宋体" w:cs="宋体"/>
          <w:color w:val="auto"/>
          <w:sz w:val="24"/>
          <w:szCs w:val="24"/>
          <w:highlight w:val="none"/>
          <w:lang w:val="en-US" w:eastAsia="zh-CN"/>
        </w:rPr>
        <w:t>执行</w:t>
      </w:r>
      <w:r>
        <w:rPr>
          <w:rFonts w:hint="eastAsia" w:ascii="宋体" w:hAnsi="宋体" w:cs="宋体"/>
          <w:color w:val="auto"/>
          <w:sz w:val="24"/>
          <w:szCs w:val="24"/>
          <w:highlight w:val="none"/>
        </w:rPr>
        <w:t>过则</w:t>
      </w:r>
      <w:r>
        <w:rPr>
          <w:rFonts w:hint="eastAsia" w:ascii="宋体" w:hAnsi="宋体" w:cs="宋体"/>
          <w:color w:val="auto"/>
          <w:sz w:val="24"/>
          <w:szCs w:val="24"/>
        </w:rPr>
        <w:t>进行符号执行</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反之则跳过该种子，进行下一个种子的</w:t>
      </w:r>
      <w:r>
        <w:rPr>
          <w:rFonts w:hint="eastAsia" w:ascii="宋体" w:hAnsi="宋体" w:cs="宋体"/>
          <w:color w:val="auto"/>
          <w:sz w:val="24"/>
          <w:szCs w:val="24"/>
        </w:rPr>
        <w:t>冗余性检验</w:t>
      </w:r>
      <w:r>
        <w:rPr>
          <w:rFonts w:hint="eastAsia" w:ascii="宋体" w:hAnsi="宋体" w:cs="宋体"/>
          <w:color w:val="auto"/>
          <w:sz w:val="24"/>
          <w:szCs w:val="24"/>
          <w:lang w:val="en-US" w:eastAsia="zh-CN"/>
        </w:rPr>
        <w:t>。</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3-3. 对符号执行的结果进行处理并将其输出。</w:t>
      </w:r>
    </w:p>
    <w:p>
      <w:pPr>
        <w:spacing w:line="360" w:lineRule="auto"/>
        <w:ind w:firstLine="560"/>
        <w:jc w:val="left"/>
        <w:rPr>
          <w:rFonts w:hint="eastAsia" w:ascii="宋体" w:hAnsi="宋体" w:cs="宋体"/>
          <w:color w:val="auto"/>
          <w:sz w:val="24"/>
          <w:szCs w:val="24"/>
          <w:lang w:eastAsia="zh-CN"/>
        </w:rPr>
      </w:pPr>
      <w:r>
        <w:rPr>
          <w:rFonts w:hint="eastAsia" w:ascii="宋体" w:hAnsi="宋体" w:cs="宋体"/>
          <w:color w:val="auto"/>
          <w:sz w:val="24"/>
          <w:szCs w:val="24"/>
        </w:rPr>
        <w:t>目标程序进行动态符号执行后会产生新的种子，这些新的种子进行冗余性检验，即判断该种子之前是否</w:t>
      </w:r>
      <w:r>
        <w:rPr>
          <w:rFonts w:hint="eastAsia" w:ascii="宋体" w:hAnsi="宋体" w:cs="宋体"/>
          <w:color w:val="auto"/>
          <w:sz w:val="24"/>
          <w:szCs w:val="24"/>
          <w:highlight w:val="none"/>
        </w:rPr>
        <w:t>已经</w:t>
      </w:r>
      <w:r>
        <w:rPr>
          <w:rFonts w:hint="eastAsia" w:ascii="宋体" w:hAnsi="宋体" w:cs="宋体"/>
          <w:color w:val="auto"/>
          <w:sz w:val="24"/>
          <w:szCs w:val="24"/>
          <w:highlight w:val="none"/>
          <w:lang w:val="en-US" w:eastAsia="zh-CN"/>
        </w:rPr>
        <w:t>存在于输出目录</w:t>
      </w:r>
      <w:r>
        <w:rPr>
          <w:rFonts w:hint="eastAsia" w:ascii="宋体" w:hAnsi="宋体" w:cs="宋体"/>
          <w:color w:val="auto"/>
          <w:sz w:val="24"/>
          <w:szCs w:val="24"/>
          <w:highlight w:val="none"/>
        </w:rPr>
        <w:t>，若</w:t>
      </w:r>
      <w:r>
        <w:rPr>
          <w:rFonts w:hint="eastAsia" w:ascii="宋体" w:hAnsi="宋体" w:cs="宋体"/>
          <w:color w:val="auto"/>
          <w:sz w:val="24"/>
          <w:szCs w:val="24"/>
          <w:highlight w:val="none"/>
          <w:lang w:val="en-US" w:eastAsia="zh-CN"/>
        </w:rPr>
        <w:t>不存在</w:t>
      </w:r>
      <w:r>
        <w:rPr>
          <w:rFonts w:hint="eastAsia" w:ascii="宋体" w:hAnsi="宋体" w:cs="宋体"/>
          <w:color w:val="auto"/>
          <w:sz w:val="24"/>
          <w:szCs w:val="24"/>
          <w:highlight w:val="none"/>
        </w:rPr>
        <w:t>则</w:t>
      </w:r>
      <w:r>
        <w:rPr>
          <w:rFonts w:hint="eastAsia" w:ascii="宋体" w:hAnsi="宋体" w:cs="宋体"/>
          <w:color w:val="auto"/>
          <w:sz w:val="24"/>
          <w:szCs w:val="24"/>
          <w:lang w:val="en-US" w:eastAsia="zh-CN"/>
        </w:rPr>
        <w:t>添加</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反之则跳过该种子，返回至步骤3-2，直至</w:t>
      </w:r>
      <w:r>
        <w:rPr>
          <w:rFonts w:hint="eastAsia" w:ascii="宋体" w:hAnsi="宋体" w:cs="宋体"/>
          <w:color w:val="auto"/>
          <w:sz w:val="24"/>
          <w:szCs w:val="24"/>
        </w:rPr>
        <w:t>种子优先级序列</w:t>
      </w:r>
      <w:r>
        <w:rPr>
          <w:rFonts w:hint="eastAsia" w:ascii="宋体" w:hAnsi="宋体" w:cs="宋体"/>
          <w:color w:val="auto"/>
          <w:sz w:val="24"/>
          <w:szCs w:val="24"/>
          <w:lang w:val="en-US" w:eastAsia="zh-CN"/>
        </w:rPr>
        <w:t>对应的种子全部完成</w:t>
      </w:r>
      <w:r>
        <w:rPr>
          <w:rFonts w:hint="eastAsia" w:ascii="宋体" w:hAnsi="宋体" w:cs="宋体"/>
          <w:color w:val="auto"/>
          <w:sz w:val="24"/>
          <w:szCs w:val="24"/>
        </w:rPr>
        <w:t>符号执行</w:t>
      </w:r>
      <w:r>
        <w:rPr>
          <w:rFonts w:hint="eastAsia" w:ascii="宋体" w:hAnsi="宋体" w:cs="宋体"/>
          <w:color w:val="auto"/>
          <w:sz w:val="24"/>
          <w:szCs w:val="24"/>
          <w:lang w:eastAsia="zh-CN"/>
        </w:rPr>
        <w:t>。</w:t>
      </w:r>
    </w:p>
    <w:p>
      <w:pPr>
        <w:spacing w:line="360" w:lineRule="auto"/>
        <w:ind w:firstLine="555" w:firstLineChars="0"/>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作为优选，步骤3-3具体是</w:t>
      </w:r>
      <w:r>
        <w:rPr>
          <w:rFonts w:hint="eastAsia" w:ascii="宋体" w:hAnsi="宋体" w:cs="宋体"/>
          <w:color w:val="auto"/>
          <w:sz w:val="24"/>
          <w:szCs w:val="24"/>
        </w:rPr>
        <w:t>符号执行器会通过seekPath()搜索种子在目标程序中所覆盖的路径，然后在各条件分支处对约束条件进行取反并利用</w:t>
      </w:r>
      <w:r>
        <w:rPr>
          <w:rFonts w:hint="eastAsia" w:ascii="宋体" w:hAnsi="宋体" w:cs="宋体"/>
          <w:b w:val="0"/>
          <w:bCs w:val="0"/>
          <w:color w:val="000000" w:themeColor="text1"/>
          <w:sz w:val="24"/>
          <w:szCs w:val="24"/>
          <w14:textFill>
            <w14:solidFill>
              <w14:schemeClr w14:val="tx1"/>
            </w14:solidFill>
          </w14:textFill>
        </w:rPr>
        <w:t>getConstraint</w:t>
      </w:r>
      <w:r>
        <w:rPr>
          <w:rFonts w:hint="eastAsia" w:ascii="宋体" w:hAnsi="宋体" w:cs="宋体"/>
          <w:color w:val="auto"/>
          <w:sz w:val="24"/>
          <w:szCs w:val="24"/>
        </w:rPr>
        <w:t>()生成约束表达式，通过solve()对约束表达式求解产生能覆盖新条件分支的</w:t>
      </w:r>
      <w:r>
        <w:rPr>
          <w:rFonts w:hint="eastAsia" w:ascii="宋体" w:hAnsi="宋体" w:eastAsia="宋体" w:cs="宋体"/>
          <w:color w:val="auto"/>
          <w:sz w:val="24"/>
          <w:szCs w:val="24"/>
          <w:lang w:val="en-US" w:eastAsia="zh-CN"/>
        </w:rPr>
        <w:t>新</w:t>
      </w:r>
      <w:r>
        <w:rPr>
          <w:rFonts w:hint="eastAsia" w:ascii="宋体" w:hAnsi="宋体" w:cs="宋体"/>
          <w:color w:val="auto"/>
          <w:sz w:val="24"/>
          <w:szCs w:val="24"/>
        </w:rPr>
        <w:t>种子</w:t>
      </w:r>
      <w:r>
        <w:rPr>
          <w:rFonts w:hint="eastAsia" w:ascii="宋体" w:hAnsi="宋体" w:cs="宋体"/>
          <w:color w:val="auto"/>
          <w:sz w:val="24"/>
          <w:szCs w:val="24"/>
          <w:lang w:eastAsia="zh-CN"/>
        </w:rPr>
        <w:t>；</w:t>
      </w:r>
      <w:r>
        <w:rPr>
          <w:rFonts w:hint="eastAsia" w:ascii="宋体" w:hAnsi="宋体" w:cs="宋体"/>
          <w:color w:val="auto"/>
          <w:sz w:val="24"/>
          <w:szCs w:val="24"/>
        </w:rPr>
        <w:t>将</w:t>
      </w:r>
      <w:r>
        <w:rPr>
          <w:rFonts w:hint="eastAsia" w:ascii="宋体" w:hAnsi="宋体" w:eastAsia="宋体" w:cs="宋体"/>
          <w:color w:val="auto"/>
          <w:sz w:val="24"/>
          <w:szCs w:val="24"/>
          <w:lang w:val="en-US" w:eastAsia="zh-CN"/>
        </w:rPr>
        <w:t>新</w:t>
      </w:r>
      <w:r>
        <w:rPr>
          <w:rFonts w:hint="eastAsia" w:ascii="宋体" w:hAnsi="宋体" w:cs="宋体"/>
          <w:color w:val="auto"/>
          <w:sz w:val="24"/>
          <w:szCs w:val="24"/>
        </w:rPr>
        <w:t>种子的路径覆盖情况与历史路径覆盖情况做对比，若能覆盖新的路径，则将种子输出，</w:t>
      </w:r>
      <w:r>
        <w:rPr>
          <w:rFonts w:hint="eastAsia" w:ascii="宋体" w:hAnsi="宋体" w:eastAsia="宋体" w:cs="宋体"/>
          <w:color w:val="auto"/>
          <w:sz w:val="24"/>
          <w:szCs w:val="24"/>
          <w:lang w:val="en-US" w:eastAsia="zh-CN"/>
        </w:rPr>
        <w:t>并存于</w:t>
      </w:r>
      <w:r>
        <w:rPr>
          <w:rFonts w:hint="eastAsia" w:ascii="宋体" w:hAnsi="宋体" w:cs="宋体"/>
          <w:color w:val="auto"/>
          <w:sz w:val="24"/>
          <w:szCs w:val="24"/>
        </w:rPr>
        <w:t>种子输出目录</w:t>
      </w:r>
      <w:r>
        <w:rPr>
          <w:rFonts w:hint="eastAsia" w:ascii="宋体" w:hAnsi="宋体" w:eastAsia="宋体" w:cs="宋体"/>
          <w:color w:val="auto"/>
          <w:sz w:val="24"/>
          <w:szCs w:val="24"/>
          <w:lang w:eastAsia="zh-CN"/>
        </w:rPr>
        <w:t>；</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进一步的，本发明所述的结果信息反馈阶段，具体</w:t>
      </w:r>
      <w:r>
        <w:rPr>
          <w:rFonts w:hint="eastAsia" w:ascii="宋体" w:hAnsi="宋体" w:cs="宋体"/>
          <w:color w:val="auto"/>
          <w:sz w:val="24"/>
          <w:szCs w:val="24"/>
          <w:lang w:val="en-US" w:eastAsia="zh-CN"/>
        </w:rPr>
        <w:t>是</w:t>
      </w:r>
      <w:r>
        <w:rPr>
          <w:rFonts w:hint="eastAsia" w:ascii="宋体" w:hAnsi="宋体" w:cs="宋体"/>
          <w:color w:val="auto"/>
          <w:sz w:val="24"/>
          <w:szCs w:val="24"/>
        </w:rPr>
        <w:t>：</w:t>
      </w:r>
    </w:p>
    <w:p>
      <w:pPr>
        <w:spacing w:line="360" w:lineRule="auto"/>
        <w:ind w:firstLine="560"/>
        <w:jc w:val="left"/>
        <w:rPr>
          <w:rFonts w:hint="eastAsia" w:ascii="宋体" w:hAnsi="宋体" w:cs="宋体"/>
          <w:color w:val="auto"/>
          <w:sz w:val="24"/>
          <w:szCs w:val="24"/>
        </w:rPr>
      </w:pPr>
      <w:r>
        <w:rPr>
          <w:rFonts w:hint="eastAsia" w:ascii="宋体" w:hAnsi="宋体" w:cs="宋体"/>
          <w:color w:val="auto"/>
          <w:sz w:val="24"/>
          <w:szCs w:val="24"/>
        </w:rPr>
        <w:t>模糊测试器定期同步符号执行器</w:t>
      </w:r>
      <w:r>
        <w:rPr>
          <w:rFonts w:hint="eastAsia" w:ascii="宋体" w:hAnsi="宋体" w:cs="宋体"/>
          <w:color w:val="auto"/>
          <w:sz w:val="24"/>
          <w:szCs w:val="24"/>
          <w:highlight w:val="none"/>
          <w:lang w:val="en-US" w:eastAsia="zh-CN"/>
        </w:rPr>
        <w:t>输出目录中的所有</w:t>
      </w:r>
      <w:r>
        <w:rPr>
          <w:rFonts w:hint="eastAsia" w:ascii="宋体" w:hAnsi="宋体" w:cs="宋体"/>
          <w:color w:val="auto"/>
          <w:sz w:val="24"/>
          <w:szCs w:val="24"/>
        </w:rPr>
        <w:t>种子，将能覆盖新路径的种子添加入种子池中。</w:t>
      </w:r>
    </w:p>
    <w:p>
      <w:pPr>
        <w:widowControl w:val="0"/>
        <w:ind w:firstLine="484" w:firstLineChars="202"/>
        <w:jc w:val="both"/>
        <w:rPr>
          <w:rFonts w:hint="eastAsia" w:ascii="宋体" w:hAnsi="宋体" w:eastAsia="宋体" w:cs="宋体"/>
          <w:sz w:val="24"/>
          <w:szCs w:val="24"/>
          <w:lang w:val="en-US" w:eastAsia="zh-CN"/>
        </w:rPr>
      </w:pPr>
      <w:r>
        <w:rPr>
          <w:rFonts w:hint="eastAsia" w:ascii="宋体" w:hAnsi="宋体" w:cs="宋体"/>
          <w:color w:val="FF0000"/>
          <w:sz w:val="24"/>
          <w:szCs w:val="24"/>
          <w:lang w:val="en-US" w:eastAsia="zh-CN"/>
          <w:rPrChange w:id="11" w:author="96226" w:date="2021-11-30T12:33:38Z">
            <w:rPr>
              <w:rFonts w:hint="eastAsia" w:ascii="宋体" w:hAnsi="宋体" w:cs="宋体"/>
              <w:color w:val="auto"/>
              <w:sz w:val="24"/>
              <w:szCs w:val="24"/>
              <w:lang w:val="en-US" w:eastAsia="zh-CN"/>
            </w:rPr>
          </w:rPrChange>
        </w:rPr>
        <w:t>本发明的另一个目的是提供</w:t>
      </w:r>
      <w:r>
        <w:rPr>
          <w:rFonts w:hint="eastAsia" w:ascii="宋体" w:hAnsi="宋体" w:cs="宋体"/>
          <w:color w:val="FF0000"/>
          <w:sz w:val="24"/>
          <w:szCs w:val="24"/>
          <w:rPrChange w:id="12" w:author="96226" w:date="2021-11-30T12:33:38Z">
            <w:rPr>
              <w:rFonts w:hint="eastAsia" w:ascii="宋体" w:hAnsi="宋体" w:cs="宋体"/>
              <w:sz w:val="24"/>
              <w:szCs w:val="24"/>
            </w:rPr>
          </w:rPrChange>
        </w:rPr>
        <w:t>基于细粒度信息同步的软件混合模糊测试</w:t>
      </w:r>
      <w:r>
        <w:rPr>
          <w:rFonts w:hint="eastAsia" w:ascii="宋体" w:hAnsi="宋体" w:eastAsia="宋体" w:cs="宋体"/>
          <w:color w:val="FF0000"/>
          <w:sz w:val="24"/>
          <w:szCs w:val="24"/>
          <w:lang w:val="en-US" w:eastAsia="zh-CN"/>
          <w:rPrChange w:id="13" w:author="96226" w:date="2021-11-30T12:33:38Z">
            <w:rPr>
              <w:rFonts w:hint="eastAsia" w:ascii="宋体" w:hAnsi="宋体" w:eastAsia="宋体" w:cs="宋体"/>
              <w:sz w:val="24"/>
              <w:szCs w:val="24"/>
              <w:lang w:val="en-US" w:eastAsia="zh-CN"/>
            </w:rPr>
          </w:rPrChange>
        </w:rPr>
        <w:t>设备，包括：</w:t>
      </w:r>
    </w:p>
    <w:p>
      <w:pPr>
        <w:widowControl w:val="0"/>
        <w:ind w:firstLine="484" w:firstLineChars="202"/>
        <w:jc w:val="both"/>
        <w:rPr>
          <w:rFonts w:hint="eastAsia" w:ascii="宋体" w:hAnsi="宋体" w:eastAsia="宋体" w:cs="宋体"/>
          <w:color w:val="auto"/>
          <w:sz w:val="24"/>
          <w:szCs w:val="24"/>
          <w:lang w:val="en-US" w:eastAsia="zh-CN"/>
        </w:rPr>
      </w:pPr>
      <w:r>
        <w:rPr>
          <w:rFonts w:hint="eastAsia" w:ascii="宋体" w:hAnsi="宋体" w:cs="宋体"/>
          <w:color w:val="auto"/>
          <w:sz w:val="24"/>
          <w:szCs w:val="24"/>
        </w:rPr>
        <w:t>测试准备</w:t>
      </w:r>
      <w:r>
        <w:rPr>
          <w:rFonts w:hint="eastAsia" w:ascii="宋体" w:hAnsi="宋体" w:eastAsia="宋体" w:cs="宋体"/>
          <w:color w:val="auto"/>
          <w:sz w:val="24"/>
          <w:szCs w:val="24"/>
          <w:lang w:val="en-US" w:eastAsia="zh-CN"/>
        </w:rPr>
        <w:t>模块</w:t>
      </w:r>
      <w:r>
        <w:rPr>
          <w:rFonts w:hint="eastAsia" w:ascii="宋体" w:hAnsi="宋体" w:eastAsia="宋体" w:cs="宋体"/>
          <w:color w:val="auto"/>
          <w:sz w:val="24"/>
          <w:szCs w:val="24"/>
          <w:lang w:eastAsia="zh-CN"/>
        </w:rPr>
        <w:t>，</w:t>
      </w:r>
      <w:bookmarkStart w:id="1" w:name="_GoBack"/>
      <w:bookmarkEnd w:id="1"/>
      <w:r>
        <w:rPr>
          <w:rFonts w:hint="eastAsia" w:ascii="宋体" w:hAnsi="宋体" w:eastAsia="宋体" w:cs="宋体"/>
          <w:color w:val="auto"/>
          <w:sz w:val="24"/>
          <w:szCs w:val="24"/>
          <w:lang w:val="en-US" w:eastAsia="zh-CN"/>
        </w:rPr>
        <w:t>用于</w:t>
      </w:r>
      <w:r>
        <w:rPr>
          <w:rFonts w:hint="eastAsia" w:ascii="宋体" w:hAnsi="宋体" w:cs="宋体"/>
          <w:color w:val="auto"/>
          <w:sz w:val="24"/>
          <w:szCs w:val="24"/>
        </w:rPr>
        <w:t>基于aflfast自带的gcc编译工具对待测的开源目标程序进行插装编译，产生提供覆盖率信息的二进制可执行文件</w:t>
      </w:r>
      <w:r>
        <w:rPr>
          <w:rFonts w:hint="eastAsia" w:ascii="宋体" w:hAnsi="宋体" w:cs="宋体"/>
          <w:color w:val="auto"/>
          <w:sz w:val="24"/>
          <w:szCs w:val="24"/>
          <w:lang w:eastAsia="zh-CN"/>
        </w:rPr>
        <w:t>；</w:t>
      </w:r>
      <w:r>
        <w:rPr>
          <w:rFonts w:hint="eastAsia" w:ascii="宋体" w:hAnsi="宋体" w:eastAsia="宋体" w:cs="宋体"/>
          <w:color w:val="auto"/>
          <w:sz w:val="24"/>
          <w:szCs w:val="24"/>
          <w:lang w:val="en-US" w:eastAsia="zh-CN"/>
        </w:rPr>
        <w:t>并</w:t>
      </w:r>
      <w:r>
        <w:rPr>
          <w:rFonts w:hint="eastAsia" w:ascii="宋体" w:hAnsi="宋体" w:cs="宋体"/>
          <w:color w:val="auto"/>
          <w:sz w:val="24"/>
          <w:szCs w:val="24"/>
        </w:rPr>
        <w:t>初始</w:t>
      </w:r>
      <w:r>
        <w:rPr>
          <w:rFonts w:hint="eastAsia" w:ascii="宋体" w:hAnsi="宋体" w:cs="宋体"/>
          <w:color w:val="auto"/>
          <w:sz w:val="24"/>
          <w:szCs w:val="24"/>
          <w:lang w:val="en-US" w:eastAsia="zh-CN"/>
        </w:rPr>
        <w:t>化</w:t>
      </w:r>
      <w:r>
        <w:rPr>
          <w:rFonts w:hint="eastAsia" w:ascii="宋体" w:hAnsi="宋体" w:cs="宋体"/>
          <w:color w:val="auto"/>
          <w:sz w:val="24"/>
          <w:szCs w:val="24"/>
        </w:rPr>
        <w:t>模糊测试器</w:t>
      </w:r>
      <w:r>
        <w:rPr>
          <w:rFonts w:hint="eastAsia" w:ascii="宋体" w:hAnsi="宋体" w:eastAsia="宋体" w:cs="宋体"/>
          <w:color w:val="auto"/>
          <w:sz w:val="24"/>
          <w:szCs w:val="24"/>
          <w:lang w:val="en-US" w:eastAsia="zh-CN"/>
        </w:rPr>
        <w:t>的</w:t>
      </w:r>
      <w:r>
        <w:rPr>
          <w:rFonts w:hint="eastAsia" w:ascii="宋体" w:hAnsi="宋体" w:cs="宋体"/>
          <w:color w:val="auto"/>
          <w:sz w:val="24"/>
          <w:szCs w:val="24"/>
        </w:rPr>
        <w:t>种子池</w:t>
      </w:r>
      <w:r>
        <w:rPr>
          <w:rFonts w:hint="eastAsia" w:ascii="宋体" w:hAnsi="宋体" w:eastAsia="宋体" w:cs="宋体"/>
          <w:color w:val="auto"/>
          <w:sz w:val="24"/>
          <w:szCs w:val="24"/>
          <w:lang w:eastAsia="zh-CN"/>
        </w:rPr>
        <w:t>；</w:t>
      </w:r>
    </w:p>
    <w:p>
      <w:pPr>
        <w:widowControl w:val="0"/>
        <w:ind w:firstLine="484" w:firstLineChars="202"/>
        <w:jc w:val="both"/>
        <w:rPr>
          <w:rFonts w:hint="default" w:ascii="宋体" w:hAnsi="宋体" w:eastAsia="宋体" w:cs="宋体"/>
          <w:color w:val="auto"/>
          <w:sz w:val="24"/>
          <w:szCs w:val="24"/>
          <w:lang w:val="en-US" w:eastAsia="zh-CN"/>
        </w:rPr>
      </w:pPr>
      <w:r>
        <w:rPr>
          <w:rFonts w:hint="eastAsia" w:ascii="宋体" w:hAnsi="宋体" w:cs="宋体"/>
          <w:color w:val="auto"/>
          <w:sz w:val="24"/>
          <w:szCs w:val="24"/>
        </w:rPr>
        <w:t>模糊测试</w:t>
      </w:r>
      <w:r>
        <w:rPr>
          <w:rFonts w:hint="eastAsia" w:ascii="宋体" w:hAnsi="宋体" w:eastAsia="宋体" w:cs="宋体"/>
          <w:color w:val="auto"/>
          <w:sz w:val="24"/>
          <w:szCs w:val="24"/>
          <w:lang w:val="en-US" w:eastAsia="zh-CN"/>
        </w:rPr>
        <w:t>模块</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用于</w:t>
      </w:r>
      <w:r>
        <w:rPr>
          <w:rFonts w:hint="eastAsia" w:ascii="宋体" w:hAnsi="宋体" w:cs="宋体"/>
          <w:color w:val="auto"/>
          <w:sz w:val="24"/>
          <w:szCs w:val="24"/>
          <w:lang w:val="en-US" w:eastAsia="zh-CN"/>
        </w:rPr>
        <w:t>将</w:t>
      </w:r>
      <w:r>
        <w:rPr>
          <w:rFonts w:hint="eastAsia" w:ascii="宋体" w:hAnsi="宋体" w:cs="宋体"/>
          <w:color w:val="auto"/>
          <w:sz w:val="24"/>
          <w:szCs w:val="24"/>
        </w:rPr>
        <w:t>模糊测试器</w:t>
      </w:r>
      <w:r>
        <w:rPr>
          <w:rFonts w:hint="eastAsia" w:ascii="宋体" w:hAnsi="宋体" w:eastAsia="宋体" w:cs="宋体"/>
          <w:color w:val="auto"/>
          <w:sz w:val="24"/>
          <w:szCs w:val="24"/>
          <w:lang w:val="en-US" w:eastAsia="zh-CN"/>
        </w:rPr>
        <w:t>的</w:t>
      </w:r>
      <w:r>
        <w:rPr>
          <w:rFonts w:hint="eastAsia" w:ascii="宋体" w:hAnsi="宋体" w:cs="宋体"/>
          <w:color w:val="auto"/>
          <w:sz w:val="24"/>
          <w:szCs w:val="24"/>
        </w:rPr>
        <w:t>种子池</w:t>
      </w:r>
      <w:r>
        <w:rPr>
          <w:rFonts w:hint="eastAsia" w:ascii="宋体" w:hAnsi="宋体" w:cs="宋体"/>
          <w:color w:val="auto"/>
          <w:sz w:val="24"/>
          <w:szCs w:val="24"/>
          <w:lang w:val="en-US" w:eastAsia="zh-CN"/>
        </w:rPr>
        <w:t>中所有种子依次输入给</w:t>
      </w:r>
      <w:r>
        <w:rPr>
          <w:rFonts w:hint="eastAsia" w:ascii="宋体" w:hAnsi="宋体" w:cs="宋体"/>
          <w:color w:val="auto"/>
          <w:sz w:val="24"/>
          <w:szCs w:val="24"/>
          <w:highlight w:val="none"/>
        </w:rPr>
        <w:t>目标程序</w:t>
      </w:r>
      <w:r>
        <w:rPr>
          <w:rFonts w:hint="eastAsia" w:ascii="宋体" w:hAnsi="宋体" w:cs="宋体"/>
          <w:color w:val="auto"/>
          <w:sz w:val="24"/>
          <w:szCs w:val="24"/>
          <w:highlight w:val="none"/>
          <w:lang w:val="en-US" w:eastAsia="zh-CN"/>
        </w:rPr>
        <w:t>进行</w:t>
      </w:r>
      <w:r>
        <w:rPr>
          <w:rFonts w:hint="eastAsia" w:ascii="宋体" w:hAnsi="宋体" w:cs="宋体"/>
          <w:color w:val="auto"/>
          <w:sz w:val="24"/>
          <w:szCs w:val="24"/>
          <w:highlight w:val="none"/>
        </w:rPr>
        <w:t>测试运行</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同时获取所有种子</w:t>
      </w:r>
      <w:r>
        <w:rPr>
          <w:rFonts w:hint="eastAsia" w:ascii="宋体" w:hAnsi="宋体" w:cs="宋体"/>
          <w:color w:val="auto"/>
          <w:sz w:val="24"/>
          <w:szCs w:val="24"/>
          <w:highlight w:val="none"/>
        </w:rPr>
        <w:t>测试运行</w:t>
      </w:r>
      <w:r>
        <w:rPr>
          <w:rFonts w:hint="eastAsia" w:ascii="宋体" w:hAnsi="宋体" w:cs="宋体"/>
          <w:color w:val="auto"/>
          <w:sz w:val="24"/>
          <w:szCs w:val="24"/>
          <w:highlight w:val="none"/>
          <w:lang w:val="en-US" w:eastAsia="zh-CN"/>
        </w:rPr>
        <w:t>时的种子</w:t>
      </w:r>
      <w:r>
        <w:rPr>
          <w:rFonts w:hint="eastAsia" w:ascii="宋体" w:hAnsi="宋体" w:cs="宋体"/>
          <w:color w:val="auto"/>
          <w:sz w:val="24"/>
          <w:szCs w:val="24"/>
          <w:highlight w:val="none"/>
        </w:rPr>
        <w:t>信息</w:t>
      </w:r>
      <w:r>
        <w:rPr>
          <w:rFonts w:hint="eastAsia" w:ascii="宋体" w:hAnsi="宋体" w:cs="宋体"/>
          <w:color w:val="auto"/>
          <w:sz w:val="24"/>
          <w:szCs w:val="24"/>
          <w:highlight w:val="none"/>
          <w:lang w:eastAsia="zh-CN"/>
        </w:rPr>
        <w:t>；</w:t>
      </w:r>
      <w:r>
        <w:rPr>
          <w:rFonts w:hint="eastAsia" w:ascii="宋体" w:hAnsi="宋体" w:cs="宋体"/>
          <w:color w:val="auto"/>
          <w:sz w:val="24"/>
          <w:szCs w:val="24"/>
          <w:highlight w:val="none"/>
          <w:lang w:val="en-US" w:eastAsia="zh-CN"/>
        </w:rPr>
        <w:t>模糊测试器选择优质种子，然后将优质种子的细粒度信息保存到</w:t>
      </w:r>
      <w:r>
        <w:rPr>
          <w:rFonts w:hint="eastAsia" w:ascii="宋体" w:hAnsi="宋体" w:cs="宋体"/>
          <w:color w:val="auto"/>
          <w:sz w:val="24"/>
          <w:szCs w:val="24"/>
        </w:rPr>
        <w:t>details文件</w:t>
      </w:r>
      <w:r>
        <w:rPr>
          <w:rFonts w:hint="eastAsia" w:ascii="宋体" w:hAnsi="宋体" w:cs="宋体"/>
          <w:color w:val="auto"/>
          <w:sz w:val="24"/>
          <w:szCs w:val="24"/>
          <w:lang w:eastAsia="zh-CN"/>
        </w:rPr>
        <w:t>；对</w:t>
      </w:r>
      <w:r>
        <w:rPr>
          <w:rFonts w:hint="eastAsia" w:ascii="宋体" w:hAnsi="宋体" w:cs="宋体"/>
          <w:color w:val="auto"/>
          <w:sz w:val="24"/>
          <w:szCs w:val="24"/>
          <w:highlight w:val="none"/>
          <w:lang w:val="en-US" w:eastAsia="zh-CN"/>
        </w:rPr>
        <w:t>每个优质种子进行</w:t>
      </w:r>
      <w:r>
        <w:rPr>
          <w:rFonts w:hint="eastAsia" w:ascii="宋体" w:hAnsi="宋体" w:cs="宋体"/>
          <w:color w:val="auto"/>
          <w:sz w:val="24"/>
          <w:szCs w:val="24"/>
        </w:rPr>
        <w:t>种子变异</w:t>
      </w:r>
      <w:r>
        <w:rPr>
          <w:rFonts w:hint="eastAsia" w:ascii="宋体" w:hAnsi="宋体" w:cs="宋体"/>
          <w:color w:val="auto"/>
          <w:sz w:val="24"/>
          <w:szCs w:val="24"/>
          <w:lang w:val="en-US" w:eastAsia="zh-CN"/>
        </w:rPr>
        <w:t>并测试</w:t>
      </w:r>
      <w:r>
        <w:rPr>
          <w:rFonts w:hint="eastAsia" w:ascii="宋体" w:hAnsi="宋体" w:cs="宋体"/>
          <w:color w:val="auto"/>
          <w:sz w:val="24"/>
          <w:szCs w:val="24"/>
          <w:highlight w:val="none"/>
          <w:lang w:val="en-US" w:eastAsia="zh-CN"/>
        </w:rPr>
        <w:t>；</w:t>
      </w:r>
    </w:p>
    <w:p>
      <w:pPr>
        <w:widowControl w:val="0"/>
        <w:ind w:firstLine="484" w:firstLineChars="202"/>
        <w:jc w:val="both"/>
        <w:rPr>
          <w:rFonts w:hint="default" w:ascii="宋体" w:hAnsi="宋体" w:eastAsia="宋体" w:cs="宋体"/>
          <w:color w:val="auto"/>
          <w:sz w:val="24"/>
          <w:szCs w:val="24"/>
          <w:lang w:val="en-US" w:eastAsia="zh-CN"/>
        </w:rPr>
      </w:pPr>
      <w:r>
        <w:rPr>
          <w:rFonts w:hint="eastAsia" w:ascii="宋体" w:hAnsi="宋体" w:cs="宋体"/>
          <w:color w:val="auto"/>
          <w:sz w:val="24"/>
          <w:szCs w:val="24"/>
        </w:rPr>
        <w:t>符号执行</w:t>
      </w:r>
      <w:r>
        <w:rPr>
          <w:rFonts w:hint="eastAsia" w:ascii="宋体" w:hAnsi="宋体" w:eastAsia="宋体" w:cs="宋体"/>
          <w:color w:val="auto"/>
          <w:sz w:val="24"/>
          <w:szCs w:val="24"/>
          <w:lang w:val="en-US" w:eastAsia="zh-CN"/>
        </w:rPr>
        <w:t>模块</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用于</w:t>
      </w:r>
      <w:r>
        <w:rPr>
          <w:rFonts w:hint="eastAsia" w:ascii="宋体" w:hAnsi="宋体" w:cs="宋体"/>
          <w:color w:val="auto"/>
          <w:sz w:val="24"/>
          <w:szCs w:val="24"/>
          <w:lang w:val="en-US" w:eastAsia="zh-CN"/>
        </w:rPr>
        <w:t>从</w:t>
      </w:r>
      <w:r>
        <w:rPr>
          <w:rFonts w:hint="eastAsia" w:ascii="宋体" w:hAnsi="宋体" w:cs="宋体"/>
          <w:color w:val="auto"/>
          <w:sz w:val="24"/>
          <w:szCs w:val="24"/>
        </w:rPr>
        <w:t>details文件中</w:t>
      </w:r>
      <w:r>
        <w:rPr>
          <w:rFonts w:hint="eastAsia" w:ascii="宋体" w:hAnsi="宋体" w:cs="宋体"/>
          <w:color w:val="auto"/>
          <w:sz w:val="24"/>
          <w:szCs w:val="24"/>
          <w:lang w:val="en-US" w:eastAsia="zh-CN"/>
        </w:rPr>
        <w:t>获取种子的</w:t>
      </w:r>
      <w:r>
        <w:rPr>
          <w:rFonts w:hint="eastAsia" w:ascii="宋体" w:hAnsi="宋体" w:cs="宋体"/>
          <w:color w:val="auto"/>
          <w:sz w:val="24"/>
          <w:szCs w:val="24"/>
          <w:highlight w:val="none"/>
          <w:lang w:val="en-US" w:eastAsia="zh-CN"/>
        </w:rPr>
        <w:t>细粒度信息</w:t>
      </w:r>
      <w:r>
        <w:rPr>
          <w:rFonts w:hint="eastAsia" w:ascii="宋体" w:hAnsi="宋体" w:cs="宋体"/>
          <w:color w:val="auto"/>
          <w:sz w:val="24"/>
          <w:szCs w:val="24"/>
        </w:rPr>
        <w:t>，并</w:t>
      </w:r>
      <w:r>
        <w:rPr>
          <w:rFonts w:hint="eastAsia" w:ascii="宋体" w:hAnsi="宋体" w:cs="宋体"/>
          <w:color w:val="auto"/>
          <w:sz w:val="24"/>
          <w:szCs w:val="24"/>
          <w:lang w:val="en-US" w:eastAsia="zh-CN"/>
        </w:rPr>
        <w:t>产生</w:t>
      </w:r>
      <w:r>
        <w:rPr>
          <w:rFonts w:hint="eastAsia" w:ascii="宋体" w:hAnsi="宋体" w:cs="宋体"/>
          <w:color w:val="auto"/>
          <w:sz w:val="24"/>
          <w:szCs w:val="24"/>
        </w:rPr>
        <w:t>种子优先级序列</w:t>
      </w:r>
      <w:r>
        <w:rPr>
          <w:rFonts w:hint="eastAsia" w:ascii="宋体" w:hAnsi="宋体" w:cs="宋体"/>
          <w:color w:val="auto"/>
          <w:sz w:val="24"/>
          <w:szCs w:val="24"/>
          <w:lang w:eastAsia="zh-CN"/>
        </w:rPr>
        <w:t>；</w:t>
      </w:r>
      <w:r>
        <w:rPr>
          <w:rFonts w:hint="eastAsia" w:ascii="宋体" w:hAnsi="宋体" w:cs="宋体"/>
          <w:color w:val="auto"/>
          <w:sz w:val="24"/>
          <w:szCs w:val="24"/>
        </w:rPr>
        <w:t>依据种子优先级序列，从模糊测试器的种子池中依次挑选出对应的种子，对其进行</w:t>
      </w:r>
      <w:r>
        <w:rPr>
          <w:rFonts w:hint="eastAsia" w:ascii="宋体" w:hAnsi="宋体" w:eastAsia="宋体" w:cs="宋体"/>
          <w:color w:val="auto"/>
          <w:sz w:val="24"/>
          <w:szCs w:val="24"/>
          <w:lang w:val="en-US" w:eastAsia="zh-CN"/>
        </w:rPr>
        <w:t>初步</w:t>
      </w:r>
      <w:r>
        <w:rPr>
          <w:rFonts w:hint="eastAsia" w:ascii="宋体" w:hAnsi="宋体" w:cs="宋体"/>
          <w:color w:val="auto"/>
          <w:sz w:val="24"/>
          <w:szCs w:val="24"/>
        </w:rPr>
        <w:t>冗余性检验，</w:t>
      </w:r>
      <w:r>
        <w:rPr>
          <w:rFonts w:hint="eastAsia" w:ascii="宋体" w:hAnsi="宋体" w:cs="宋体"/>
          <w:color w:val="auto"/>
          <w:sz w:val="24"/>
          <w:szCs w:val="24"/>
          <w:highlight w:val="none"/>
        </w:rPr>
        <w:t>若未</w:t>
      </w:r>
      <w:r>
        <w:rPr>
          <w:rFonts w:hint="eastAsia" w:ascii="宋体" w:hAnsi="宋体" w:cs="宋体"/>
          <w:color w:val="auto"/>
          <w:sz w:val="24"/>
          <w:szCs w:val="24"/>
          <w:highlight w:val="none"/>
          <w:lang w:val="en-US" w:eastAsia="zh-CN"/>
        </w:rPr>
        <w:t>执行</w:t>
      </w:r>
      <w:r>
        <w:rPr>
          <w:rFonts w:hint="eastAsia" w:ascii="宋体" w:hAnsi="宋体" w:cs="宋体"/>
          <w:color w:val="auto"/>
          <w:sz w:val="24"/>
          <w:szCs w:val="24"/>
          <w:highlight w:val="none"/>
        </w:rPr>
        <w:t>过则</w:t>
      </w:r>
      <w:r>
        <w:rPr>
          <w:rFonts w:hint="eastAsia" w:ascii="宋体" w:hAnsi="宋体" w:cs="宋体"/>
          <w:color w:val="auto"/>
          <w:sz w:val="24"/>
          <w:szCs w:val="24"/>
        </w:rPr>
        <w:t>进行动态符号执行</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反之则跳过该种子；</w:t>
      </w:r>
    </w:p>
    <w:p>
      <w:pPr>
        <w:widowControl w:val="0"/>
        <w:ind w:firstLine="484" w:firstLineChars="202"/>
        <w:jc w:val="both"/>
        <w:rPr>
          <w:rFonts w:hint="default" w:ascii="宋体" w:hAnsi="宋体" w:eastAsia="宋体" w:cs="宋体"/>
          <w:color w:val="auto"/>
          <w:sz w:val="24"/>
          <w:szCs w:val="24"/>
          <w:lang w:val="en-US" w:eastAsia="zh-CN"/>
        </w:rPr>
      </w:pPr>
      <w:r>
        <w:rPr>
          <w:rFonts w:hint="eastAsia" w:ascii="宋体" w:hAnsi="宋体" w:cs="宋体"/>
          <w:color w:val="auto"/>
          <w:sz w:val="24"/>
          <w:szCs w:val="24"/>
        </w:rPr>
        <w:t>结果信息反馈</w:t>
      </w:r>
      <w:r>
        <w:rPr>
          <w:rFonts w:hint="eastAsia" w:ascii="宋体" w:hAnsi="宋体" w:eastAsia="宋体" w:cs="宋体"/>
          <w:color w:val="auto"/>
          <w:sz w:val="24"/>
          <w:szCs w:val="24"/>
          <w:lang w:val="en-US" w:eastAsia="zh-CN"/>
        </w:rPr>
        <w:t>模块，用于</w:t>
      </w:r>
      <w:r>
        <w:rPr>
          <w:rFonts w:hint="eastAsia" w:ascii="宋体" w:hAnsi="宋体" w:cs="宋体"/>
          <w:color w:val="auto"/>
          <w:sz w:val="24"/>
          <w:szCs w:val="24"/>
        </w:rPr>
        <w:t>模糊测试器定期同步符号执行器</w:t>
      </w:r>
      <w:r>
        <w:rPr>
          <w:rFonts w:hint="eastAsia" w:ascii="宋体" w:hAnsi="宋体" w:cs="宋体"/>
          <w:color w:val="auto"/>
          <w:sz w:val="24"/>
          <w:szCs w:val="24"/>
          <w:highlight w:val="none"/>
          <w:lang w:val="en-US" w:eastAsia="zh-CN"/>
        </w:rPr>
        <w:t>输出目录中的所有</w:t>
      </w:r>
      <w:r>
        <w:rPr>
          <w:rFonts w:hint="eastAsia" w:ascii="宋体" w:hAnsi="宋体" w:cs="宋体"/>
          <w:color w:val="auto"/>
          <w:sz w:val="24"/>
          <w:szCs w:val="24"/>
        </w:rPr>
        <w:t>种子，将能覆盖新路径的种子添加入模糊测试器</w:t>
      </w:r>
      <w:r>
        <w:rPr>
          <w:rFonts w:hint="eastAsia" w:ascii="宋体" w:hAnsi="宋体" w:eastAsia="宋体" w:cs="宋体"/>
          <w:color w:val="auto"/>
          <w:sz w:val="24"/>
          <w:szCs w:val="24"/>
          <w:lang w:val="en-US" w:eastAsia="zh-CN"/>
        </w:rPr>
        <w:t>的</w:t>
      </w:r>
      <w:r>
        <w:rPr>
          <w:rFonts w:hint="eastAsia" w:ascii="宋体" w:hAnsi="宋体" w:cs="宋体"/>
          <w:color w:val="auto"/>
          <w:sz w:val="24"/>
          <w:szCs w:val="24"/>
        </w:rPr>
        <w:t>种子池中</w:t>
      </w:r>
      <w:r>
        <w:rPr>
          <w:rFonts w:hint="eastAsia" w:ascii="宋体" w:hAnsi="宋体" w:eastAsia="宋体" w:cs="宋体"/>
          <w:color w:val="auto"/>
          <w:sz w:val="24"/>
          <w:szCs w:val="24"/>
          <w:lang w:val="en-US" w:eastAsia="zh-CN"/>
        </w:rPr>
        <w:t>。</w:t>
      </w:r>
    </w:p>
    <w:p>
      <w:pPr>
        <w:spacing w:line="360" w:lineRule="auto"/>
        <w:ind w:firstLine="560"/>
        <w:jc w:val="left"/>
        <w:rPr>
          <w:rFonts w:hint="eastAsia" w:ascii="宋体" w:hAnsi="宋体" w:cs="宋体"/>
          <w:color w:val="auto"/>
          <w:sz w:val="24"/>
          <w:szCs w:val="24"/>
        </w:rPr>
      </w:pPr>
    </w:p>
    <w:p>
      <w:pPr>
        <w:spacing w:line="360" w:lineRule="auto"/>
        <w:ind w:firstLine="484" w:firstLineChars="202"/>
        <w:rPr>
          <w:rFonts w:hint="eastAsia" w:ascii="宋体" w:hAnsi="宋体" w:cs="宋体"/>
          <w:color w:val="auto"/>
          <w:sz w:val="24"/>
          <w:szCs w:val="24"/>
        </w:rPr>
      </w:pPr>
      <w:r>
        <w:rPr>
          <w:rFonts w:hint="eastAsia" w:ascii="宋体" w:hAnsi="宋体" w:cs="宋体"/>
          <w:color w:val="auto"/>
          <w:sz w:val="24"/>
          <w:szCs w:val="24"/>
        </w:rPr>
        <w:t>本发明</w:t>
      </w:r>
      <w:r>
        <w:rPr>
          <w:rFonts w:hint="eastAsia" w:ascii="宋体" w:hAnsi="宋体" w:cs="宋体"/>
          <w:color w:val="auto"/>
          <w:sz w:val="24"/>
          <w:szCs w:val="24"/>
          <w:lang w:val="en-US" w:eastAsia="zh-CN"/>
        </w:rPr>
        <w:t>的有益效果是</w:t>
      </w:r>
      <w:r>
        <w:rPr>
          <w:rFonts w:hint="eastAsia" w:ascii="宋体" w:hAnsi="宋体" w:cs="宋体"/>
          <w:color w:val="auto"/>
          <w:sz w:val="24"/>
          <w:szCs w:val="24"/>
        </w:rPr>
        <w:t>：</w:t>
      </w:r>
    </w:p>
    <w:p>
      <w:pPr>
        <w:pStyle w:val="19"/>
        <w:numPr>
          <w:ilvl w:val="0"/>
          <w:numId w:val="1"/>
        </w:numPr>
        <w:spacing w:line="360" w:lineRule="auto"/>
        <w:ind w:left="-7" w:firstLine="567" w:firstLineChars="0"/>
        <w:rPr>
          <w:rFonts w:hint="eastAsia" w:ascii="宋体" w:hAnsi="宋体" w:cs="宋体"/>
          <w:color w:val="auto"/>
          <w:sz w:val="24"/>
          <w:szCs w:val="24"/>
        </w:rPr>
      </w:pPr>
      <w:r>
        <w:rPr>
          <w:rFonts w:hint="eastAsia" w:ascii="宋体" w:hAnsi="宋体" w:cs="宋体"/>
          <w:color w:val="auto"/>
          <w:sz w:val="24"/>
          <w:szCs w:val="24"/>
        </w:rPr>
        <w:t>本</w:t>
      </w:r>
      <w:r>
        <w:rPr>
          <w:rFonts w:hint="eastAsia" w:ascii="宋体" w:hAnsi="宋体" w:cs="宋体"/>
          <w:color w:val="auto"/>
          <w:sz w:val="24"/>
          <w:szCs w:val="24"/>
          <w:lang w:val="en-US" w:eastAsia="zh-CN"/>
        </w:rPr>
        <w:t>发明</w:t>
      </w:r>
      <w:r>
        <w:rPr>
          <w:rFonts w:hint="eastAsia" w:ascii="宋体" w:hAnsi="宋体" w:cs="宋体"/>
          <w:color w:val="auto"/>
          <w:sz w:val="24"/>
          <w:szCs w:val="24"/>
        </w:rPr>
        <w:t>采用了基于细粒度信息同步的软件混合模糊测试方法，</w:t>
      </w:r>
      <w:r>
        <w:rPr>
          <w:rFonts w:hint="eastAsia" w:ascii="宋体" w:hAnsi="宋体" w:cs="宋体"/>
          <w:color w:val="FF0000"/>
          <w:sz w:val="24"/>
          <w:szCs w:val="24"/>
        </w:rPr>
        <w:t>对种子的优先级按照种子的细粒度信息进行划分，可以有效的提</w:t>
      </w:r>
      <w:r>
        <w:rPr>
          <w:rFonts w:hint="eastAsia" w:ascii="宋体" w:hAnsi="宋体" w:cs="宋体"/>
          <w:color w:val="auto"/>
          <w:sz w:val="24"/>
          <w:szCs w:val="24"/>
        </w:rPr>
        <w:t>升混合模糊测试的整体效率。</w:t>
      </w:r>
    </w:p>
    <w:p>
      <w:pPr>
        <w:pStyle w:val="19"/>
        <w:numPr>
          <w:ilvl w:val="0"/>
          <w:numId w:val="1"/>
        </w:numPr>
        <w:spacing w:line="360" w:lineRule="auto"/>
        <w:ind w:left="-7" w:firstLine="567" w:firstLineChars="0"/>
        <w:rPr>
          <w:rFonts w:hint="eastAsia" w:ascii="宋体" w:hAnsi="宋体" w:cs="宋体"/>
          <w:color w:val="auto"/>
          <w:sz w:val="24"/>
          <w:szCs w:val="24"/>
        </w:rPr>
      </w:pPr>
      <w:r>
        <w:rPr>
          <w:rFonts w:hint="eastAsia" w:ascii="宋体" w:hAnsi="宋体" w:cs="宋体"/>
          <w:color w:val="auto"/>
          <w:sz w:val="24"/>
          <w:szCs w:val="24"/>
        </w:rPr>
        <w:t>相对于已有工具Driller这类传统的混合模糊测试器，本</w:t>
      </w:r>
      <w:r>
        <w:rPr>
          <w:rFonts w:hint="eastAsia" w:ascii="宋体" w:hAnsi="宋体" w:cs="宋体"/>
          <w:color w:val="auto"/>
          <w:sz w:val="24"/>
          <w:szCs w:val="24"/>
          <w:lang w:val="en-US" w:eastAsia="zh-CN"/>
        </w:rPr>
        <w:t>发明</w:t>
      </w:r>
      <w:r>
        <w:rPr>
          <w:rFonts w:hint="eastAsia" w:ascii="宋体" w:hAnsi="宋体" w:cs="宋体"/>
          <w:color w:val="auto"/>
          <w:sz w:val="24"/>
          <w:szCs w:val="24"/>
        </w:rPr>
        <w:t>提出</w:t>
      </w:r>
      <w:r>
        <w:rPr>
          <w:rFonts w:hint="eastAsia" w:ascii="宋体" w:hAnsi="宋体" w:cs="宋体"/>
          <w:color w:val="auto"/>
          <w:sz w:val="24"/>
          <w:szCs w:val="24"/>
          <w:lang w:eastAsia="zh-CN"/>
        </w:rPr>
        <w:t>的</w:t>
      </w:r>
      <w:r>
        <w:rPr>
          <w:rFonts w:hint="eastAsia" w:ascii="宋体" w:hAnsi="宋体" w:cs="宋体"/>
          <w:color w:val="auto"/>
          <w:sz w:val="24"/>
          <w:szCs w:val="24"/>
        </w:rPr>
        <w:t>基于细粒度信息同步的软件混合模糊测试方法，可以有效的解决传统混合模糊测试器中由于种子信息交互不足而导致的符号执行器在种子选择时存在的盲目性的问题。在本</w:t>
      </w:r>
      <w:r>
        <w:rPr>
          <w:rFonts w:hint="eastAsia" w:ascii="宋体" w:hAnsi="宋体" w:cs="宋体"/>
          <w:color w:val="auto"/>
          <w:sz w:val="24"/>
          <w:szCs w:val="24"/>
          <w:lang w:eastAsia="zh-CN"/>
        </w:rPr>
        <w:t>发明</w:t>
      </w:r>
      <w:r>
        <w:rPr>
          <w:rFonts w:hint="eastAsia" w:ascii="宋体" w:hAnsi="宋体" w:cs="宋体"/>
          <w:color w:val="auto"/>
          <w:sz w:val="24"/>
          <w:szCs w:val="24"/>
        </w:rPr>
        <w:t>中，</w:t>
      </w:r>
      <w:r>
        <w:rPr>
          <w:rFonts w:hint="eastAsia" w:ascii="宋体" w:hAnsi="宋体" w:cs="宋体"/>
          <w:color w:val="FF0000"/>
          <w:sz w:val="24"/>
          <w:szCs w:val="24"/>
        </w:rPr>
        <w:t>通过在模糊测试器运行过程中与符号执行器交互细粒度种子信息</w:t>
      </w:r>
      <w:r>
        <w:rPr>
          <w:rFonts w:hint="eastAsia" w:ascii="宋体" w:hAnsi="宋体" w:cs="宋体"/>
          <w:color w:val="auto"/>
          <w:sz w:val="24"/>
          <w:szCs w:val="24"/>
        </w:rPr>
        <w:t>，符号执行器可以选择到更优质的低频路径种子，发现更多未曾覆盖的路径，从而提升混合模糊测试的效率。</w:t>
      </w:r>
    </w:p>
    <w:p>
      <w:pPr>
        <w:pStyle w:val="19"/>
        <w:numPr>
          <w:ilvl w:val="0"/>
          <w:numId w:val="1"/>
        </w:numPr>
        <w:spacing w:line="360" w:lineRule="auto"/>
        <w:ind w:left="-7" w:firstLine="567" w:firstLineChars="0"/>
        <w:rPr>
          <w:rFonts w:hint="eastAsia" w:ascii="宋体" w:hAnsi="宋体" w:cs="宋体"/>
          <w:color w:val="auto"/>
          <w:sz w:val="24"/>
          <w:szCs w:val="24"/>
        </w:rPr>
      </w:pPr>
      <w:r>
        <w:rPr>
          <w:rFonts w:hint="eastAsia" w:ascii="宋体" w:hAnsi="宋体" w:cs="宋体"/>
          <w:color w:val="auto"/>
          <w:sz w:val="24"/>
          <w:szCs w:val="24"/>
          <w:lang w:val="en-US" w:eastAsia="zh-CN"/>
        </w:rPr>
        <w:t>使用本发明方法，可以提升软件漏洞的检测效率，在相同的测试时间内，能探索软件中更深层次的代码部分，发现更多的软件漏洞。</w:t>
      </w:r>
    </w:p>
    <w:p>
      <w:pPr>
        <w:pStyle w:val="4"/>
        <w:spacing w:before="0" w:after="0" w:line="360" w:lineRule="auto"/>
        <w:ind w:firstLine="0" w:firstLineChars="0"/>
        <w:rPr>
          <w:rFonts w:hint="eastAsia" w:ascii="宋体" w:hAnsi="宋体" w:cs="宋体"/>
          <w:color w:val="auto"/>
          <w:sz w:val="24"/>
          <w:szCs w:val="24"/>
        </w:rPr>
      </w:pPr>
      <w:r>
        <w:rPr>
          <w:rFonts w:hint="eastAsia" w:ascii="宋体" w:hAnsi="宋体" w:cs="宋体"/>
          <w:color w:val="auto"/>
          <w:sz w:val="24"/>
          <w:szCs w:val="24"/>
        </w:rPr>
        <w:t>附图说明</w:t>
      </w:r>
    </w:p>
    <w:p>
      <w:pPr>
        <w:spacing w:line="360" w:lineRule="auto"/>
        <w:ind w:firstLine="560"/>
        <w:rPr>
          <w:rFonts w:hint="eastAsia" w:ascii="宋体" w:hAnsi="宋体" w:cs="宋体"/>
          <w:color w:val="auto"/>
          <w:sz w:val="24"/>
          <w:szCs w:val="24"/>
        </w:rPr>
      </w:pPr>
      <w:r>
        <w:rPr>
          <w:rFonts w:hint="eastAsia" w:ascii="宋体" w:hAnsi="宋体" w:cs="宋体"/>
          <w:color w:val="auto"/>
          <w:sz w:val="24"/>
          <w:szCs w:val="24"/>
        </w:rPr>
        <w:t>图1为本发明基于细粒度信息同步的软件混合模糊测试方法的流程示意图。</w:t>
      </w:r>
    </w:p>
    <w:p>
      <w:pPr>
        <w:spacing w:line="360" w:lineRule="auto"/>
        <w:ind w:firstLine="560"/>
        <w:rPr>
          <w:rFonts w:hint="eastAsia" w:ascii="宋体" w:hAnsi="宋体" w:cs="宋体"/>
          <w:color w:val="auto"/>
          <w:sz w:val="24"/>
          <w:szCs w:val="24"/>
        </w:rPr>
      </w:pPr>
      <w:r>
        <w:rPr>
          <w:rFonts w:hint="eastAsia" w:ascii="宋体" w:hAnsi="宋体" w:cs="宋体"/>
          <w:color w:val="auto"/>
          <w:sz w:val="24"/>
          <w:szCs w:val="24"/>
        </w:rPr>
        <w:t>图2为本发明基于细粒度信息同步的软件混合模糊测试方法中的进程间通信图。</w:t>
      </w:r>
    </w:p>
    <w:p>
      <w:pPr>
        <w:spacing w:line="360" w:lineRule="auto"/>
        <w:ind w:firstLine="560"/>
        <w:rPr>
          <w:rFonts w:hint="eastAsia" w:ascii="宋体" w:hAnsi="宋体" w:cs="宋体"/>
          <w:color w:val="auto"/>
          <w:sz w:val="24"/>
          <w:szCs w:val="24"/>
        </w:rPr>
      </w:pPr>
      <w:r>
        <w:rPr>
          <w:rFonts w:hint="eastAsia" w:ascii="宋体" w:hAnsi="宋体" w:cs="宋体"/>
          <w:color w:val="auto"/>
          <w:sz w:val="24"/>
          <w:szCs w:val="24"/>
        </w:rPr>
        <w:t>图3为本发明基于细粒度信息同步的软件混合模糊测试方法中模糊测试流程示意图。</w:t>
      </w:r>
    </w:p>
    <w:p>
      <w:pPr>
        <w:spacing w:line="360" w:lineRule="auto"/>
        <w:ind w:firstLine="560"/>
        <w:rPr>
          <w:rFonts w:hint="eastAsia" w:ascii="宋体" w:hAnsi="宋体" w:cs="宋体"/>
          <w:color w:val="auto"/>
          <w:sz w:val="24"/>
          <w:szCs w:val="24"/>
        </w:rPr>
      </w:pPr>
      <w:r>
        <w:rPr>
          <w:rFonts w:hint="eastAsia" w:ascii="宋体" w:hAnsi="宋体" w:cs="宋体"/>
          <w:color w:val="auto"/>
          <w:sz w:val="24"/>
          <w:szCs w:val="24"/>
        </w:rPr>
        <w:t>图4为本发明基于细粒度信息同步的软件混合模糊测试方法中符号执行流程示意图。</w:t>
      </w:r>
    </w:p>
    <w:p>
      <w:pPr>
        <w:pStyle w:val="4"/>
        <w:spacing w:before="0" w:after="0" w:line="360" w:lineRule="auto"/>
        <w:ind w:firstLine="0" w:firstLineChars="0"/>
        <w:rPr>
          <w:rFonts w:hint="eastAsia" w:ascii="宋体" w:hAnsi="宋体" w:cs="宋体"/>
          <w:color w:val="auto"/>
          <w:sz w:val="24"/>
          <w:szCs w:val="24"/>
        </w:rPr>
      </w:pPr>
      <w:r>
        <w:rPr>
          <w:rFonts w:hint="eastAsia" w:ascii="宋体" w:hAnsi="宋体" w:cs="宋体"/>
          <w:color w:val="auto"/>
          <w:sz w:val="24"/>
          <w:szCs w:val="24"/>
        </w:rPr>
        <w:t>具体实施方式</w:t>
      </w:r>
    </w:p>
    <w:p>
      <w:pPr>
        <w:spacing w:line="360" w:lineRule="auto"/>
        <w:ind w:firstLine="560"/>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auto"/>
          <w:sz w:val="24"/>
          <w:szCs w:val="24"/>
        </w:rPr>
        <w:t>下面将结合本发明实施例中的附图，对本发明中的技术方案进行完整描述。</w:t>
      </w:r>
    </w:p>
    <w:p>
      <w:pPr>
        <w:spacing w:line="360" w:lineRule="auto"/>
        <w:ind w:firstLine="560"/>
        <w:rPr>
          <w:rFonts w:hint="eastAsia" w:ascii="宋体" w:hAnsi="宋体" w:cs="宋体"/>
          <w:color w:val="auto"/>
          <w:sz w:val="24"/>
          <w:szCs w:val="24"/>
        </w:rPr>
      </w:pPr>
      <w:r>
        <w:rPr>
          <w:rFonts w:hint="eastAsia" w:ascii="宋体" w:hAnsi="宋体" w:cs="宋体"/>
          <w:color w:val="auto"/>
          <w:sz w:val="24"/>
          <w:szCs w:val="24"/>
        </w:rPr>
        <w:t>如图1所示，基于细粒度信息同步的软件混合模糊测试方法，整体步骤分为四个阶段，测试准备阶段、模糊测试阶段、符号执行阶段、结果信息反馈阶段。</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1 测试准备阶段包含以下步骤：</w:t>
      </w:r>
    </w:p>
    <w:p>
      <w:pPr>
        <w:spacing w:line="360" w:lineRule="auto"/>
        <w:ind w:firstLine="56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1.1 借助aflfast的编译工具，对目标程序进行插装编译，用于进行基于覆盖率引导的模糊测试</w:t>
      </w:r>
      <w:r>
        <w:rPr>
          <w:rFonts w:hint="eastAsia" w:ascii="宋体" w:hAnsi="宋体" w:cs="宋体"/>
          <w:color w:val="auto"/>
          <w:sz w:val="24"/>
          <w:szCs w:val="24"/>
          <w:lang w:eastAsia="zh-CN"/>
        </w:rPr>
        <w:t>。</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1.2 构建初始种子池SeedPool，完成模糊测试的初始化。SeedPool中的seed是指目标程序的输入。</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2 模糊测试阶段主要包括以下步骤（如图3所示）：</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2.1 种子选择。</w:t>
      </w:r>
      <w:r>
        <w:rPr>
          <w:rFonts w:hint="eastAsia" w:ascii="宋体" w:hAnsi="宋体" w:cs="宋体"/>
          <w:b w:val="0"/>
          <w:bCs w:val="0"/>
          <w:color w:val="auto"/>
          <w:sz w:val="24"/>
          <w:szCs w:val="24"/>
        </w:rPr>
        <w:t>模糊测试</w:t>
      </w:r>
      <w:r>
        <w:rPr>
          <w:rFonts w:hint="eastAsia" w:ascii="宋体" w:hAnsi="宋体" w:cs="宋体"/>
          <w:color w:val="auto"/>
          <w:sz w:val="24"/>
          <w:szCs w:val="24"/>
        </w:rPr>
        <w:t>器会进行多轮次的反复测试，在每一轮的测试之前，会依据种子的相关信息对种子进行综合性选择</w:t>
      </w:r>
      <w:r>
        <w:rPr>
          <w:rFonts w:hint="eastAsia" w:ascii="宋体" w:hAnsi="宋体" w:cs="宋体"/>
          <w:color w:val="FF0000"/>
          <w:sz w:val="24"/>
          <w:szCs w:val="24"/>
        </w:rPr>
        <w:t>，优先选择能覆盖新的</w:t>
      </w:r>
      <w:r>
        <w:rPr>
          <w:rFonts w:hint="eastAsia" w:ascii="宋体" w:hAnsi="宋体" w:cs="宋体"/>
          <w:color w:val="FF0000"/>
          <w:sz w:val="24"/>
          <w:szCs w:val="24"/>
          <w:lang w:val="en-US" w:eastAsia="zh-CN"/>
        </w:rPr>
        <w:t>路径</w:t>
      </w:r>
      <w:r>
        <w:rPr>
          <w:rFonts w:hint="eastAsia" w:ascii="宋体" w:hAnsi="宋体" w:cs="宋体"/>
          <w:color w:val="FF0000"/>
          <w:sz w:val="24"/>
          <w:szCs w:val="24"/>
        </w:rPr>
        <w:t>且对应路径</w:t>
      </w:r>
      <w:r>
        <w:rPr>
          <w:rFonts w:hint="eastAsia" w:ascii="宋体" w:hAnsi="宋体" w:cs="宋体"/>
          <w:color w:val="FF0000"/>
          <w:sz w:val="24"/>
          <w:szCs w:val="24"/>
          <w:lang w:val="en-US" w:eastAsia="zh-CN"/>
        </w:rPr>
        <w:t>覆盖</w:t>
      </w:r>
      <w:r>
        <w:rPr>
          <w:rFonts w:hint="eastAsia" w:ascii="宋体" w:hAnsi="宋体" w:cs="宋体"/>
          <w:color w:val="FF0000"/>
          <w:sz w:val="24"/>
          <w:szCs w:val="24"/>
        </w:rPr>
        <w:t>频率最低的种子</w:t>
      </w:r>
      <w:r>
        <w:rPr>
          <w:rFonts w:hint="eastAsia" w:ascii="宋体" w:hAnsi="宋体" w:cs="宋体"/>
          <w:color w:val="auto"/>
          <w:sz w:val="24"/>
          <w:szCs w:val="24"/>
        </w:rPr>
        <w:t>，这些被选择出来的优质种子在变异时有更大的概率覆盖新的</w:t>
      </w:r>
      <w:r>
        <w:rPr>
          <w:rFonts w:hint="eastAsia" w:ascii="宋体" w:hAnsi="宋体" w:cs="宋体"/>
          <w:color w:val="auto"/>
          <w:sz w:val="24"/>
          <w:szCs w:val="24"/>
          <w:lang w:val="en-US" w:eastAsia="zh-CN"/>
        </w:rPr>
        <w:t>路径</w:t>
      </w:r>
      <w:r>
        <w:rPr>
          <w:rFonts w:hint="eastAsia" w:ascii="宋体" w:hAnsi="宋体" w:cs="宋体"/>
          <w:color w:val="auto"/>
          <w:sz w:val="24"/>
          <w:szCs w:val="24"/>
        </w:rPr>
        <w:t>，提高目标代码的覆盖率。</w:t>
      </w:r>
    </w:p>
    <w:p>
      <w:pPr>
        <w:spacing w:line="360" w:lineRule="auto"/>
        <w:ind w:firstLine="560" w:firstLineChars="0"/>
        <w:rPr>
          <w:rFonts w:hint="eastAsia" w:ascii="宋体" w:hAnsi="宋体" w:cs="宋体"/>
          <w:color w:val="auto"/>
          <w:sz w:val="24"/>
          <w:szCs w:val="24"/>
        </w:rPr>
      </w:pPr>
      <w:r>
        <w:rPr>
          <w:rFonts w:hint="eastAsia" w:ascii="宋体" w:hAnsi="宋体" w:cs="宋体"/>
          <w:color w:val="C00000"/>
          <w:sz w:val="24"/>
          <w:szCs w:val="24"/>
        </w:rPr>
        <w:t xml:space="preserve">2.2 </w:t>
      </w:r>
      <w:r>
        <w:rPr>
          <w:rFonts w:hint="eastAsia" w:ascii="宋体" w:hAnsi="宋体" w:cs="宋体"/>
          <w:color w:val="auto"/>
          <w:sz w:val="24"/>
          <w:szCs w:val="24"/>
          <w:highlight w:val="none"/>
          <w:lang w:val="en-US" w:eastAsia="zh-CN"/>
        </w:rPr>
        <w:t>优质种子</w:t>
      </w:r>
      <w:r>
        <w:rPr>
          <w:rFonts w:hint="eastAsia" w:ascii="宋体" w:hAnsi="宋体" w:cs="宋体"/>
          <w:color w:val="auto"/>
          <w:sz w:val="24"/>
          <w:szCs w:val="24"/>
        </w:rPr>
        <w:t>信息同步。在每一轮种子选择完成之后，模糊测试器都会将种子的</w:t>
      </w:r>
      <w:r>
        <w:rPr>
          <w:rFonts w:hint="eastAsia" w:ascii="宋体" w:hAnsi="宋体" w:cs="宋体"/>
          <w:color w:val="C00000"/>
          <w:sz w:val="24"/>
          <w:szCs w:val="24"/>
        </w:rPr>
        <w:t>细粒度信息</w:t>
      </w:r>
      <w:r>
        <w:rPr>
          <w:rFonts w:hint="eastAsia" w:ascii="宋体" w:hAnsi="宋体" w:cs="宋体"/>
          <w:color w:val="auto"/>
          <w:sz w:val="24"/>
          <w:szCs w:val="24"/>
        </w:rPr>
        <w:t>输出至details文件中，过程如图2中所示。种子的细粒度信息指的是种子的名字及种子覆盖路径的频率信息——（seedname, frequence），示例如下：</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single" w:color="auto" w:sz="4" w:space="0"/>
              <w:bottom w:val="single" w:color="auto" w:sz="4" w:space="0"/>
            </w:tcBorders>
            <w:shd w:val="clear" w:color="auto" w:fill="FFFFFF" w:themeFill="background1"/>
          </w:tcPr>
          <w:p>
            <w:pPr>
              <w:pStyle w:val="19"/>
              <w:wordWrap w:val="0"/>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i/>
                <w:color w:val="000000" w:themeColor="text1"/>
                <w:sz w:val="24"/>
                <w:szCs w:val="24"/>
                <w14:textFill>
                  <w14:solidFill>
                    <w14:schemeClr w14:val="tx1"/>
                  </w14:solidFill>
                </w14:textFill>
              </w:rPr>
              <w:t>output//slave1/queue/id:002771, src:002752,op:havoc,rep:16#12</w:t>
            </w:r>
          </w:p>
        </w:tc>
      </w:tr>
    </w:tbl>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输出信息中的每一行代表一个种子记录，用“#”将种子名字与种子覆盖路径频率分开。</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为了实现种子信息同步，需要在模糊测试器的</w:t>
      </w:r>
      <w:r>
        <w:rPr>
          <w:rFonts w:hint="eastAsia" w:ascii="宋体" w:hAnsi="宋体" w:cs="宋体"/>
          <w:i/>
          <w:iCs/>
          <w:color w:val="auto"/>
          <w:sz w:val="24"/>
          <w:szCs w:val="24"/>
        </w:rPr>
        <w:t>cull_queue()</w:t>
      </w:r>
      <w:r>
        <w:rPr>
          <w:rFonts w:hint="eastAsia" w:ascii="宋体" w:hAnsi="宋体" w:cs="宋体"/>
          <w:color w:val="auto"/>
          <w:sz w:val="24"/>
          <w:szCs w:val="24"/>
        </w:rPr>
        <w:t>函数中添加代码，其伪代码如下：</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Input:</w:t>
            </w:r>
            <w:r>
              <w:rPr>
                <w:rFonts w:hint="eastAsia" w:ascii="宋体" w:hAnsi="宋体" w:cs="宋体"/>
                <w:color w:val="000000" w:themeColor="text1"/>
                <w:sz w:val="24"/>
                <w:szCs w:val="24"/>
                <w14:textFill>
                  <w14:solidFill>
                    <w14:schemeClr w14:val="tx1"/>
                  </w14:solidFill>
                </w14:textFill>
              </w:rPr>
              <w:t xml:space="preserve"> 模糊测试器的种子池</w:t>
            </w:r>
            <w:r>
              <w:rPr>
                <w:rFonts w:hint="eastAsia" w:ascii="宋体" w:hAnsi="宋体" w:cs="宋体"/>
                <w:i/>
                <w:color w:val="000000" w:themeColor="text1"/>
                <w:sz w:val="24"/>
                <w:szCs w:val="24"/>
                <w14:textFill>
                  <w14:solidFill>
                    <w14:schemeClr w14:val="tx1"/>
                  </w14:solidFill>
                </w14:textFill>
              </w:rPr>
              <w:t>SeedPool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bottom w:val="nil"/>
            </w:tcBorders>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Output:</w:t>
            </w:r>
            <w:r>
              <w:rPr>
                <w:rFonts w:hint="eastAsia" w:ascii="宋体" w:hAnsi="宋体" w:cs="宋体"/>
                <w:color w:val="000000" w:themeColor="text1"/>
                <w:sz w:val="24"/>
                <w:szCs w:val="24"/>
                <w14:textFill>
                  <w14:solidFill>
                    <w14:schemeClr w14:val="tx1"/>
                  </w14:solidFill>
                </w14:textFill>
              </w:rPr>
              <w:t xml:space="preserve"> 种子细粒度信息列表</w:t>
            </w:r>
            <w:r>
              <w:rPr>
                <w:rFonts w:hint="eastAsia" w:ascii="宋体" w:hAnsi="宋体" w:cs="宋体"/>
                <w:i/>
                <w:color w:val="000000" w:themeColor="text1"/>
                <w:sz w:val="24"/>
                <w:szCs w:val="24"/>
                <w14:textFill>
                  <w14:solidFill>
                    <w14:schemeClr w14:val="tx1"/>
                  </w14:solidFill>
                </w14:textFill>
              </w:rPr>
              <w:t>LowSeedList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single" w:color="auto" w:sz="4" w:space="0"/>
            </w:tcBorders>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Function: </w:t>
            </w:r>
            <w:r>
              <w:rPr>
                <w:rFonts w:hint="eastAsia" w:ascii="宋体" w:hAnsi="宋体" w:cs="宋体"/>
                <w:i/>
                <w:color w:val="000000" w:themeColor="text1"/>
                <w:sz w:val="24"/>
                <w:szCs w:val="24"/>
                <w14:textFill>
                  <w14:solidFill>
                    <w14:schemeClr w14:val="tx1"/>
                  </w14:solidFill>
                </w14:textFill>
              </w:rPr>
              <w:t xml:space="preserve">SyncSeedInfo </w:t>
            </w:r>
            <w:r>
              <w:rPr>
                <w:rFonts w:hint="eastAsia" w:ascii="宋体" w:hAnsi="宋体" w:cs="宋体"/>
                <w:color w:val="000000" w:themeColor="text1"/>
                <w:sz w:val="24"/>
                <w:szCs w:val="24"/>
                <w14:textFill>
                  <w14:solidFill>
                    <w14:schemeClr w14:val="tx1"/>
                  </w14:solidFill>
                </w14:textFill>
              </w:rPr>
              <w:t>种子信息同步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tcBorders>
              <w:top w:val="single" w:color="auto" w:sz="4" w:space="0"/>
            </w:tcBorders>
            <w:shd w:val="clear" w:color="auto" w:fill="FFFFFF" w:themeFill="background1"/>
          </w:tcPr>
          <w:p>
            <w:pPr>
              <w:pStyle w:val="19"/>
              <w:numPr>
                <w:ilvl w:val="0"/>
                <w:numId w:val="2"/>
              </w:numPr>
              <w:wordWrap w:val="0"/>
              <w:spacing w:line="360" w:lineRule="auto"/>
              <w:ind w:firstLineChars="0"/>
              <w:rPr>
                <w:rFonts w:hint="eastAsia" w:ascii="宋体" w:hAnsi="宋体" w:cs="宋体"/>
                <w:b/>
                <w:bCs/>
                <w:i/>
                <w:color w:val="000000" w:themeColor="text1"/>
                <w:sz w:val="24"/>
                <w:szCs w:val="24"/>
                <w14:textFill>
                  <w14:solidFill>
                    <w14:schemeClr w14:val="tx1"/>
                  </w14:solidFill>
                </w14:textFill>
              </w:rPr>
            </w:pPr>
            <w:r>
              <w:rPr>
                <w:rFonts w:hint="eastAsia" w:ascii="宋体" w:hAnsi="宋体" w:cs="宋体"/>
                <w:i/>
                <w:color w:val="000000" w:themeColor="text1"/>
                <w:sz w:val="24"/>
                <w:szCs w:val="24"/>
                <w14:textFill>
                  <w14:solidFill>
                    <w14:schemeClr w14:val="tx1"/>
                  </w14:solidFill>
                </w14:textFill>
              </w:rPr>
              <w:t>details.clear();  // 清除前一轮的种子细粒度信息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single" w:color="auto" w:sz="4" w:space="0"/>
            </w:tcBorders>
            <w:shd w:val="clear" w:color="auto" w:fill="FFFFFF" w:themeFill="background1"/>
          </w:tcPr>
          <w:p>
            <w:pPr>
              <w:pStyle w:val="19"/>
              <w:numPr>
                <w:ilvl w:val="0"/>
                <w:numId w:val="2"/>
              </w:numPr>
              <w:wordWrap w:val="0"/>
              <w:spacing w:line="360" w:lineRule="auto"/>
              <w:ind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i/>
                <w:color w:val="000000" w:themeColor="text1"/>
                <w:sz w:val="24"/>
                <w:szCs w:val="24"/>
                <w14:textFill>
                  <w14:solidFill>
                    <w14:schemeClr w14:val="tx1"/>
                  </w14:solidFill>
                </w14:textFill>
              </w:rPr>
              <w:t>foreach</w:t>
            </w:r>
            <w:r>
              <w:rPr>
                <w:rFonts w:hint="eastAsia" w:ascii="宋体" w:hAnsi="宋体" w:cs="宋体"/>
                <w:i/>
                <w:color w:val="000000" w:themeColor="text1"/>
                <w:sz w:val="24"/>
                <w:szCs w:val="24"/>
                <w14:textFill>
                  <w14:solidFill>
                    <w14:schemeClr w14:val="tx1"/>
                  </w14:solidFill>
                </w14:textFill>
              </w:rPr>
              <w:t xml:space="preserve"> seed </w:t>
            </w:r>
            <w:r>
              <w:rPr>
                <w:rFonts w:hint="eastAsia" w:ascii="宋体" w:hAnsi="宋体" w:cs="宋体"/>
                <w:b/>
                <w:bCs/>
                <w:i/>
                <w:color w:val="auto"/>
                <w:sz w:val="24"/>
                <w:szCs w:val="24"/>
              </w:rPr>
              <w:t>in</w:t>
            </w:r>
            <w:r>
              <w:rPr>
                <w:rFonts w:hint="eastAsia" w:ascii="宋体" w:hAnsi="宋体" w:cs="宋体"/>
                <w:i/>
                <w:color w:val="000000" w:themeColor="text1"/>
                <w:sz w:val="24"/>
                <w:szCs w:val="24"/>
                <w14:textFill>
                  <w14:solidFill>
                    <w14:schemeClr w14:val="tx1"/>
                  </w14:solidFill>
                </w14:textFill>
              </w:rPr>
              <w:t xml:space="preserve"> SeedPool </w:t>
            </w:r>
            <w:r>
              <w:rPr>
                <w:rFonts w:hint="eastAsia" w:ascii="宋体" w:hAnsi="宋体" w:cs="宋体"/>
                <w:b/>
                <w:bCs/>
                <w:i/>
                <w:color w:val="000000" w:themeColor="text1"/>
                <w:sz w:val="24"/>
                <w:szCs w:val="24"/>
                <w14:textFill>
                  <w14:solidFill>
                    <w14:schemeClr w14:val="tx1"/>
                  </w14:solidFill>
                </w14:textFill>
              </w:rPr>
              <w:t xml:space="preserve">do  </w:t>
            </w:r>
            <w:r>
              <w:rPr>
                <w:rFonts w:hint="eastAsia" w:ascii="宋体" w:hAnsi="宋体" w:cs="宋体"/>
                <w:i/>
                <w:color w:val="000000" w:themeColor="text1"/>
                <w:sz w:val="24"/>
                <w:szCs w:val="24"/>
                <w14:textFill>
                  <w14:solidFill>
                    <w14:schemeClr w14:val="tx1"/>
                  </w14:solidFill>
                </w14:textFill>
              </w:rPr>
              <w:t>//遍历种子池中的种子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shd w:val="clear" w:color="auto" w:fill="FFFFFF" w:themeFill="background1"/>
          </w:tcPr>
          <w:p>
            <w:pPr>
              <w:pStyle w:val="19"/>
              <w:numPr>
                <w:ilvl w:val="0"/>
                <w:numId w:val="2"/>
              </w:numPr>
              <w:wordWrap w:val="0"/>
              <w:spacing w:line="360" w:lineRule="auto"/>
              <w:ind w:left="0"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i/>
                <w:color w:val="000000" w:themeColor="text1"/>
                <w:sz w:val="24"/>
                <w:szCs w:val="24"/>
                <w14:textFill>
                  <w14:solidFill>
                    <w14:schemeClr w14:val="tx1"/>
                  </w14:solidFill>
                </w14:textFill>
              </w:rPr>
              <w:t xml:space="preserve">if </w:t>
            </w:r>
            <w:r>
              <w:rPr>
                <w:rFonts w:hint="eastAsia" w:ascii="宋体" w:hAnsi="宋体" w:cs="宋体"/>
                <w:i/>
                <w:color w:val="000000" w:themeColor="text1"/>
                <w:sz w:val="24"/>
                <w:szCs w:val="24"/>
                <w14:textFill>
                  <w14:solidFill>
                    <w14:schemeClr w14:val="tx1"/>
                  </w14:solidFill>
                </w14:textFill>
              </w:rPr>
              <w:t xml:space="preserve"> </w:t>
            </w:r>
            <w:r>
              <w:rPr>
                <w:rFonts w:hint="eastAsia" w:ascii="宋体" w:hAnsi="宋体" w:cs="宋体"/>
                <w:i/>
                <w:color w:val="000000" w:themeColor="text1"/>
                <w:sz w:val="24"/>
                <w:szCs w:val="24"/>
                <w:lang w:val="en-US" w:eastAsia="zh-CN"/>
                <w14:textFill>
                  <w14:solidFill>
                    <w14:schemeClr w14:val="tx1"/>
                  </w14:solidFill>
                </w14:textFill>
              </w:rPr>
              <w:t>isHighQualitySeed</w:t>
            </w:r>
            <w:r>
              <w:rPr>
                <w:rFonts w:hint="eastAsia" w:ascii="宋体" w:hAnsi="宋体" w:cs="宋体"/>
                <w:i/>
                <w:color w:val="000000" w:themeColor="text1"/>
                <w:sz w:val="24"/>
                <w:szCs w:val="24"/>
                <w14:textFill>
                  <w14:solidFill>
                    <w14:schemeClr w14:val="tx1"/>
                  </w14:solidFill>
                </w14:textFill>
              </w:rPr>
              <w:t xml:space="preserve">(seed) </w:t>
            </w:r>
            <w:r>
              <w:rPr>
                <w:rFonts w:hint="eastAsia" w:ascii="宋体" w:hAnsi="宋体" w:cs="宋体"/>
                <w:b/>
                <w:bCs/>
                <w:i/>
                <w:color w:val="000000" w:themeColor="text1"/>
                <w:sz w:val="24"/>
                <w:szCs w:val="24"/>
                <w14:textFill>
                  <w14:solidFill>
                    <w14:schemeClr w14:val="tx1"/>
                  </w14:solidFill>
                </w14:textFill>
              </w:rPr>
              <w:t xml:space="preserve">then </w:t>
            </w:r>
            <w:r>
              <w:rPr>
                <w:rFonts w:hint="eastAsia" w:ascii="宋体" w:hAnsi="宋体" w:cs="宋体"/>
                <w:i/>
                <w:color w:val="000000" w:themeColor="text1"/>
                <w:sz w:val="24"/>
                <w:szCs w:val="24"/>
                <w14:textFill>
                  <w14:solidFill>
                    <w14:schemeClr w14:val="tx1"/>
                  </w14:solidFill>
                </w14:textFill>
              </w:rPr>
              <w:t>//判断种子</w:t>
            </w:r>
            <w:r>
              <w:rPr>
                <w:rFonts w:hint="eastAsia" w:ascii="宋体" w:hAnsi="宋体" w:cs="宋体"/>
                <w:i/>
                <w:color w:val="000000" w:themeColor="text1"/>
                <w:sz w:val="24"/>
                <w:szCs w:val="24"/>
                <w:lang w:val="en-US" w:eastAsia="zh-CN"/>
                <w14:textFill>
                  <w14:solidFill>
                    <w14:schemeClr w14:val="tx1"/>
                  </w14:solidFill>
                </w14:textFill>
              </w:rPr>
              <w:t>是否是优质种子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shd w:val="clear" w:color="auto" w:fill="FFFFFF" w:themeFill="background1"/>
          </w:tcPr>
          <w:p>
            <w:pPr>
              <w:pStyle w:val="19"/>
              <w:numPr>
                <w:ilvl w:val="0"/>
                <w:numId w:val="2"/>
              </w:numPr>
              <w:wordWrap w:val="0"/>
              <w:spacing w:line="360" w:lineRule="auto"/>
              <w:ind w:left="0"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i/>
                <w:iCs/>
                <w:color w:val="000000" w:themeColor="text1"/>
                <w:sz w:val="24"/>
                <w:szCs w:val="24"/>
                <w14:textFill>
                  <w14:solidFill>
                    <w14:schemeClr w14:val="tx1"/>
                  </w14:solidFill>
                </w14:textFill>
              </w:rPr>
              <w:t xml:space="preserve">    </w:t>
            </w:r>
            <w:r>
              <w:rPr>
                <w:rFonts w:hint="eastAsia" w:ascii="宋体" w:hAnsi="宋体" w:cs="宋体"/>
                <w:i/>
                <w:color w:val="000000" w:themeColor="text1"/>
                <w:sz w:val="24"/>
                <w:szCs w:val="24"/>
                <w14:textFill>
                  <w14:solidFill>
                    <w14:schemeClr w14:val="tx1"/>
                  </w14:solidFill>
                </w14:textFill>
              </w:rPr>
              <w:t xml:space="preserve">frequence = getPathFrequence(seed);  </w:t>
            </w:r>
            <w:r>
              <w:rPr>
                <w:rFonts w:hint="eastAsia" w:ascii="宋体" w:hAnsi="宋体" w:cs="宋体"/>
                <w:i/>
                <w:color w:val="C00000"/>
                <w:sz w:val="24"/>
                <w:szCs w:val="24"/>
              </w:rPr>
              <w:t>//获取种子对应的路径频率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shd w:val="clear" w:color="auto" w:fill="FFFFFF" w:themeFill="background1"/>
          </w:tcPr>
          <w:p>
            <w:pPr>
              <w:pStyle w:val="19"/>
              <w:numPr>
                <w:ilvl w:val="0"/>
                <w:numId w:val="2"/>
              </w:numPr>
              <w:wordWrap w:val="0"/>
              <w:spacing w:line="360" w:lineRule="auto"/>
              <w:ind w:left="0"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 xml:space="preserve">    </w:t>
            </w:r>
            <w:r>
              <w:rPr>
                <w:rFonts w:hint="eastAsia" w:ascii="宋体" w:hAnsi="宋体" w:cs="宋体"/>
                <w:i/>
                <w:color w:val="000000" w:themeColor="text1"/>
                <w:sz w:val="24"/>
                <w:szCs w:val="24"/>
                <w14:textFill>
                  <w14:solidFill>
                    <w14:schemeClr w14:val="tx1"/>
                  </w14:solidFill>
                </w14:textFill>
              </w:rPr>
              <w:t xml:space="preserve">LowSeedList.add(seedname, frequence);  </w:t>
            </w:r>
            <w:r>
              <w:rPr>
                <w:rFonts w:hint="eastAsia" w:ascii="宋体" w:hAnsi="宋体" w:cs="宋体"/>
                <w:i/>
                <w:color w:val="C00000"/>
                <w:sz w:val="24"/>
                <w:szCs w:val="24"/>
              </w:rPr>
              <w:t>//存储种子名字及对应路径的频率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8296" w:type="dxa"/>
            <w:shd w:val="clear" w:color="auto" w:fill="FFFFFF" w:themeFill="background1"/>
          </w:tcPr>
          <w:p>
            <w:pPr>
              <w:pStyle w:val="19"/>
              <w:numPr>
                <w:ilvl w:val="0"/>
                <w:numId w:val="2"/>
              </w:numPr>
              <w:wordWrap w:val="0"/>
              <w:spacing w:line="360" w:lineRule="auto"/>
              <w:ind w:left="0"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i/>
                <w:color w:val="000000" w:themeColor="text1"/>
                <w:sz w:val="24"/>
                <w:szCs w:val="24"/>
                <w14:textFill>
                  <w14:solidFill>
                    <w14:schemeClr w14:val="tx1"/>
                  </w14:solidFill>
                </w14:textFill>
              </w:rPr>
              <w:t>end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jc w:val="center"/>
        </w:trPr>
        <w:tc>
          <w:tcPr>
            <w:tcW w:w="8296" w:type="dxa"/>
            <w:shd w:val="clear" w:color="auto" w:fill="FFFFFF" w:themeFill="background1"/>
          </w:tcPr>
          <w:p>
            <w:pPr>
              <w:pStyle w:val="19"/>
              <w:numPr>
                <w:ilvl w:val="0"/>
                <w:numId w:val="2"/>
              </w:numPr>
              <w:wordWrap w:val="0"/>
              <w:spacing w:line="360" w:lineRule="auto"/>
              <w:ind w:left="0" w:firstLine="0" w:firstLineChars="0"/>
              <w:rPr>
                <w:rFonts w:hint="eastAsia" w:ascii="宋体" w:hAnsi="宋体" w:cs="宋体"/>
                <w:color w:val="000000" w:themeColor="text1"/>
                <w:sz w:val="24"/>
                <w:szCs w:val="24"/>
                <w14:textFill>
                  <w14:solidFill>
                    <w14:schemeClr w14:val="tx1"/>
                  </w14:solidFill>
                </w14:textFill>
              </w:rPr>
            </w:pPr>
            <m:oMath>
              <m:r>
                <m:rPr>
                  <m:sty m:val="bi"/>
                </m:rPr>
                <w:rPr>
                  <w:rFonts w:hint="eastAsia" w:ascii="Cambria Math" w:hAnsi="Cambria Math" w:cs="宋体"/>
                  <w:color w:val="000000" w:themeColor="text1"/>
                  <w:sz w:val="24"/>
                  <w:szCs w:val="24"/>
                  <w14:textFill>
                    <w14:solidFill>
                      <w14:schemeClr w14:val="tx1"/>
                    </w14:solidFill>
                  </w14:textFill>
                </w:rPr>
                <m:t>done</m:t>
              </m:r>
            </m:oMath>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shd w:val="clear" w:color="auto" w:fill="FFFFFF" w:themeFill="background1"/>
          </w:tcPr>
          <w:p>
            <w:pPr>
              <w:pStyle w:val="19"/>
              <w:numPr>
                <w:ilvl w:val="0"/>
                <w:numId w:val="2"/>
              </w:numPr>
              <w:wordWrap w:val="0"/>
              <w:spacing w:line="360" w:lineRule="auto"/>
              <w:ind w:left="0"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i/>
                <w:color w:val="000000" w:themeColor="text1"/>
                <w:sz w:val="24"/>
                <w:szCs w:val="24"/>
                <w14:textFill>
                  <w14:solidFill>
                    <w14:schemeClr w14:val="tx1"/>
                  </w14:solidFill>
                </w14:textFill>
              </w:rPr>
              <w:t xml:space="preserve">details.save(LowSeedList); </w:t>
            </w:r>
          </w:p>
        </w:tc>
      </w:tr>
    </w:tbl>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2.3 种子变异</w:t>
      </w:r>
      <w:r>
        <w:rPr>
          <w:rFonts w:hint="eastAsia" w:ascii="宋体" w:hAnsi="宋体" w:cs="宋体"/>
          <w:color w:val="auto"/>
          <w:sz w:val="24"/>
          <w:szCs w:val="24"/>
          <w:lang w:val="en-US" w:eastAsia="zh-CN"/>
        </w:rPr>
        <w:t>及测试</w:t>
      </w:r>
      <w:r>
        <w:rPr>
          <w:rFonts w:hint="eastAsia" w:ascii="宋体" w:hAnsi="宋体" w:cs="宋体"/>
          <w:color w:val="auto"/>
          <w:sz w:val="24"/>
          <w:szCs w:val="24"/>
        </w:rPr>
        <w:t>。通过模糊测试器的变异函数</w:t>
      </w:r>
      <w:r>
        <w:rPr>
          <w:rFonts w:hint="eastAsia" w:ascii="宋体" w:hAnsi="宋体" w:eastAsia="宋体" w:cs="宋体"/>
          <w:color w:val="000000"/>
          <w:sz w:val="24"/>
          <w:szCs w:val="24"/>
        </w:rPr>
        <w:t>fuzz_one</w:t>
      </w:r>
      <w:r>
        <w:rPr>
          <w:rFonts w:hint="eastAsia" w:ascii="宋体" w:hAnsi="宋体" w:cs="宋体"/>
          <w:color w:val="auto"/>
          <w:sz w:val="24"/>
          <w:szCs w:val="24"/>
        </w:rPr>
        <w:t>()对</w:t>
      </w:r>
      <w:r>
        <w:rPr>
          <w:rFonts w:hint="eastAsia" w:ascii="宋体" w:hAnsi="宋体" w:cs="宋体"/>
          <w:color w:val="auto"/>
          <w:sz w:val="24"/>
          <w:szCs w:val="24"/>
          <w:lang w:val="en-US" w:eastAsia="zh-CN"/>
        </w:rPr>
        <w:t>优质</w:t>
      </w:r>
      <w:r>
        <w:rPr>
          <w:rFonts w:hint="eastAsia" w:ascii="宋体" w:hAnsi="宋体" w:cs="宋体"/>
          <w:color w:val="auto"/>
          <w:sz w:val="24"/>
          <w:szCs w:val="24"/>
        </w:rPr>
        <w:t>种子队列中的种子依次进行</w:t>
      </w:r>
      <w:r>
        <w:rPr>
          <w:rFonts w:hint="eastAsia" w:ascii="宋体" w:hAnsi="宋体" w:eastAsia="宋体" w:cs="宋体"/>
          <w:color w:val="000000"/>
          <w:sz w:val="24"/>
          <w:szCs w:val="24"/>
        </w:rPr>
        <w:t>bitflip、arith、interest、dictionary、havoc、splice</w:t>
      </w:r>
      <w:r>
        <w:rPr>
          <w:rFonts w:hint="eastAsia" w:ascii="宋体" w:hAnsi="宋体" w:cs="宋体"/>
          <w:color w:val="auto"/>
          <w:sz w:val="24"/>
          <w:szCs w:val="24"/>
        </w:rPr>
        <w:t xml:space="preserve"> 变异生成新的测试用例。</w:t>
      </w:r>
      <w:r>
        <w:rPr>
          <w:rFonts w:hint="eastAsia" w:ascii="宋体" w:hAnsi="宋体" w:cs="宋体"/>
          <w:color w:val="auto"/>
          <w:sz w:val="24"/>
          <w:szCs w:val="24"/>
          <w:lang w:val="en-US" w:eastAsia="zh-CN"/>
        </w:rPr>
        <w:t>然后</w:t>
      </w:r>
      <w:r>
        <w:rPr>
          <w:rFonts w:hint="eastAsia" w:ascii="宋体" w:hAnsi="宋体" w:cs="宋体"/>
          <w:color w:val="auto"/>
          <w:sz w:val="24"/>
          <w:szCs w:val="24"/>
        </w:rPr>
        <w:t>将种子变异产生的新的测试用例通过管道输送给目标程序，并监测目标程序的状态，如果程序运行异常，则将测试用例保留至crashes目录中。</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3 符号执行阶段主要包括以下步骤（如图4所示）：</w:t>
      </w:r>
    </w:p>
    <w:p>
      <w:pPr>
        <w:spacing w:line="360" w:lineRule="auto"/>
        <w:ind w:firstLine="560" w:firstLineChars="0"/>
        <w:rPr>
          <w:rFonts w:hint="eastAsia" w:ascii="宋体" w:hAnsi="宋体" w:cs="宋体"/>
          <w:color w:val="auto"/>
          <w:sz w:val="24"/>
          <w:szCs w:val="24"/>
        </w:rPr>
      </w:pPr>
      <w:r>
        <w:rPr>
          <w:rFonts w:hint="eastAsia" w:ascii="宋体" w:hAnsi="宋体" w:cs="宋体"/>
          <w:color w:val="C00000"/>
          <w:sz w:val="24"/>
          <w:szCs w:val="24"/>
        </w:rPr>
        <w:t xml:space="preserve">3.1 </w:t>
      </w:r>
      <w:r>
        <w:rPr>
          <w:rFonts w:hint="eastAsia" w:ascii="宋体" w:hAnsi="宋体" w:cs="宋体"/>
          <w:color w:val="auto"/>
          <w:sz w:val="24"/>
          <w:szCs w:val="24"/>
          <w:lang w:val="en-US" w:eastAsia="zh-CN"/>
        </w:rPr>
        <w:t>获取</w:t>
      </w:r>
      <w:r>
        <w:rPr>
          <w:rFonts w:hint="eastAsia" w:ascii="宋体" w:hAnsi="宋体" w:cs="宋体"/>
          <w:color w:val="auto"/>
          <w:sz w:val="24"/>
          <w:szCs w:val="24"/>
        </w:rPr>
        <w:t>种子</w:t>
      </w:r>
      <w:r>
        <w:rPr>
          <w:rFonts w:hint="eastAsia" w:ascii="宋体" w:hAnsi="宋体" w:cs="宋体"/>
          <w:color w:val="auto"/>
          <w:sz w:val="24"/>
          <w:szCs w:val="24"/>
          <w:highlight w:val="none"/>
          <w:lang w:val="en-US" w:eastAsia="zh-CN"/>
        </w:rPr>
        <w:t>细粒度</w:t>
      </w:r>
      <w:r>
        <w:rPr>
          <w:rFonts w:hint="eastAsia" w:ascii="宋体" w:hAnsi="宋体" w:cs="宋体"/>
          <w:color w:val="auto"/>
          <w:sz w:val="24"/>
          <w:szCs w:val="24"/>
        </w:rPr>
        <w:t>信息并排序。相较于之前的混合模糊测试方法中符号执行器对种子的盲目性选择，本</w:t>
      </w:r>
      <w:r>
        <w:rPr>
          <w:rFonts w:hint="eastAsia" w:ascii="宋体" w:hAnsi="宋体" w:cs="宋体"/>
          <w:color w:val="auto"/>
          <w:sz w:val="24"/>
          <w:szCs w:val="24"/>
          <w:lang w:eastAsia="zh-CN"/>
        </w:rPr>
        <w:t>发明</w:t>
      </w:r>
      <w:r>
        <w:rPr>
          <w:rFonts w:hint="eastAsia" w:ascii="宋体" w:hAnsi="宋体" w:cs="宋体"/>
          <w:color w:val="auto"/>
          <w:sz w:val="24"/>
          <w:szCs w:val="24"/>
        </w:rPr>
        <w:t>提出通过利用模糊测试过程中的一些过程信息来指导符号执行器进行种子选择。符号执行器会同步模糊测试器所输出的种子信息，并对其依据路径频率进行排序。具体步骤如下：</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3.1.1 种子信息读取。符号执行器会通过函数ReadSeedInfo()定期去读取details文件中的种子信息，在对种子信息进行处理后存入PrioritySeedList。</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3.1.2 优先级排序。对PrioritySeedList种子队列中的种子依据其路径覆盖频率从小到大排序，路径频率越低的种子其优先级越高。</w:t>
      </w:r>
    </w:p>
    <w:p>
      <w:pPr>
        <w:spacing w:line="360" w:lineRule="auto"/>
        <w:ind w:firstLine="0" w:firstLineChars="0"/>
        <w:rPr>
          <w:rFonts w:hint="eastAsia" w:ascii="宋体" w:hAnsi="宋体" w:cs="宋体"/>
          <w:color w:val="auto"/>
          <w:sz w:val="24"/>
          <w:szCs w:val="24"/>
        </w:rPr>
      </w:pPr>
      <w:r>
        <w:rPr>
          <w:rFonts w:hint="eastAsia" w:ascii="宋体" w:hAnsi="宋体" w:cs="宋体"/>
          <w:color w:val="auto"/>
          <w:sz w:val="24"/>
          <w:szCs w:val="24"/>
        </w:rPr>
        <w:t xml:space="preserve">   </w:t>
      </w:r>
      <w:r>
        <w:rPr>
          <w:rFonts w:hint="eastAsia" w:ascii="宋体" w:hAnsi="宋体" w:cs="宋体"/>
          <w:color w:val="C00000"/>
          <w:sz w:val="24"/>
          <w:szCs w:val="24"/>
        </w:rPr>
        <w:t xml:space="preserve"> 3.2 </w:t>
      </w:r>
      <w:r>
        <w:rPr>
          <w:rFonts w:hint="eastAsia" w:ascii="宋体" w:hAnsi="宋体" w:cs="宋体"/>
          <w:color w:val="auto"/>
          <w:sz w:val="24"/>
          <w:szCs w:val="24"/>
        </w:rPr>
        <w:t>获取种子，进行符号执行。</w:t>
      </w:r>
    </w:p>
    <w:p>
      <w:pPr>
        <w:spacing w:line="360" w:lineRule="auto"/>
        <w:ind w:firstLine="0" w:firstLineChars="0"/>
        <w:rPr>
          <w:rFonts w:hint="eastAsia" w:ascii="宋体" w:hAnsi="宋体" w:cs="宋体"/>
          <w:color w:val="auto"/>
          <w:sz w:val="24"/>
          <w:szCs w:val="24"/>
        </w:rPr>
      </w:pPr>
      <w:r>
        <w:rPr>
          <w:rFonts w:hint="eastAsia" w:ascii="宋体" w:hAnsi="宋体" w:cs="宋体"/>
          <w:color w:val="auto"/>
          <w:sz w:val="24"/>
          <w:szCs w:val="24"/>
          <w:lang w:val="en-US" w:eastAsia="zh-CN"/>
        </w:rPr>
        <w:tab/>
      </w:r>
      <w:r>
        <w:rPr>
          <w:rFonts w:hint="eastAsia" w:ascii="宋体" w:hAnsi="宋体" w:cs="宋体"/>
          <w:color w:val="auto"/>
          <w:sz w:val="24"/>
          <w:szCs w:val="24"/>
          <w:lang w:val="en-US" w:eastAsia="zh-CN"/>
        </w:rPr>
        <w:t>3.2.1 获取种子，进行冗余性检验。</w:t>
      </w:r>
      <w:r>
        <w:rPr>
          <w:rFonts w:hint="eastAsia" w:ascii="宋体" w:hAnsi="宋体" w:cs="宋体"/>
          <w:color w:val="auto"/>
          <w:sz w:val="24"/>
          <w:szCs w:val="24"/>
        </w:rPr>
        <w:t>符号执行器在对目标程序进行符号执行之前，会对选出来的种子进行冗余性判断，排除覆盖路径已经被解析过的种子。种子冗余性判断的具体过程是：首先运行目标程序，从PrioritySeedList中选择种子输入给目标程序。目标程序在对种子进行处理的过程中会触发程序中的插装点，该信息会被记录到bitmap（代表种子的路径覆盖情况）中。之后，将种子的bitmap与历史的路径覆盖情况GlobalMap进行对比，如果bitmap能覆盖GlobalMap中未曾覆盖的路径，该种子便为非冗余种子，可以用于进行符号执行。该过程的伪代码如下所示：</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Input:</w:t>
            </w:r>
            <w:r>
              <w:rPr>
                <w:rFonts w:hint="eastAsia" w:ascii="宋体" w:hAnsi="宋体" w:cs="宋体"/>
                <w:color w:val="000000" w:themeColor="text1"/>
                <w:sz w:val="24"/>
                <w:szCs w:val="24"/>
                <w14:textFill>
                  <w14:solidFill>
                    <w14:schemeClr w14:val="tx1"/>
                  </w14:solidFill>
                </w14:textFill>
              </w:rPr>
              <w:t xml:space="preserve"> 待检验的种子</w:t>
            </w:r>
            <w:r>
              <w:rPr>
                <w:rFonts w:hint="eastAsia" w:ascii="宋体" w:hAnsi="宋体" w:cs="宋体"/>
                <w:i/>
                <w:color w:val="000000" w:themeColor="text1"/>
                <w:sz w:val="24"/>
                <w:szCs w:val="24"/>
                <w14:textFill>
                  <w14:solidFill>
                    <w14:schemeClr w14:val="tx1"/>
                  </w14:solidFill>
                </w14:textFill>
              </w:rPr>
              <w:t>seed，</w:t>
            </w:r>
            <w:r>
              <w:rPr>
                <w:rFonts w:hint="eastAsia" w:ascii="宋体" w:hAnsi="宋体" w:cs="宋体"/>
                <w:color w:val="000000" w:themeColor="text1"/>
                <w:sz w:val="24"/>
                <w:szCs w:val="24"/>
                <w14:textFill>
                  <w14:solidFill>
                    <w14:schemeClr w14:val="tx1"/>
                  </w14:solidFill>
                </w14:textFill>
              </w:rPr>
              <w:t>全局位图</w:t>
            </w:r>
            <w:r>
              <w:rPr>
                <w:rFonts w:hint="eastAsia" w:ascii="宋体" w:hAnsi="宋体" w:cs="宋体"/>
                <w:i/>
                <w:color w:val="000000" w:themeColor="text1"/>
                <w:sz w:val="24"/>
                <w:szCs w:val="24"/>
                <w14:textFill>
                  <w14:solidFill>
                    <w14:schemeClr w14:val="tx1"/>
                  </w14:solidFill>
                </w14:textFill>
              </w:rPr>
              <w:t>GlobalMap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tcBorders>
              <w:bottom w:val="nil"/>
            </w:tcBorders>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Output: </w:t>
            </w:r>
            <w:r>
              <w:rPr>
                <w:rFonts w:hint="eastAsia" w:ascii="宋体" w:hAnsi="宋体" w:cs="宋体"/>
                <w:i/>
                <w:color w:val="000000" w:themeColor="text1"/>
                <w:sz w:val="24"/>
                <w:szCs w:val="24"/>
                <w14:textFill>
                  <w14:solidFill>
                    <w14:schemeClr w14:val="tx1"/>
                  </w14:solidFill>
                </w14:textFill>
              </w:rPr>
              <w:t xml:space="preserve">True </w:t>
            </w:r>
            <w:r>
              <w:rPr>
                <w:rFonts w:hint="eastAsia" w:ascii="宋体" w:hAnsi="宋体" w:cs="宋体"/>
                <w:color w:val="000000" w:themeColor="text1"/>
                <w:sz w:val="24"/>
                <w:szCs w:val="24"/>
                <w14:textFill>
                  <w14:solidFill>
                    <w14:schemeClr w14:val="tx1"/>
                  </w14:solidFill>
                </w14:textFill>
              </w:rPr>
              <w:t>(种子冗余)/</w:t>
            </w:r>
            <w:r>
              <w:rPr>
                <w:rFonts w:hint="eastAsia" w:ascii="宋体" w:hAnsi="宋体" w:cs="宋体"/>
                <w:i/>
                <w:color w:val="000000" w:themeColor="text1"/>
                <w:sz w:val="24"/>
                <w:szCs w:val="24"/>
                <w14:textFill>
                  <w14:solidFill>
                    <w14:schemeClr w14:val="tx1"/>
                  </w14:solidFill>
                </w14:textFill>
              </w:rPr>
              <w:t xml:space="preserve">False </w:t>
            </w:r>
            <w:r>
              <w:rPr>
                <w:rFonts w:hint="eastAsia" w:ascii="宋体" w:hAnsi="宋体" w:cs="宋体"/>
                <w:color w:val="000000" w:themeColor="text1"/>
                <w:sz w:val="24"/>
                <w:szCs w:val="24"/>
                <w14:textFill>
                  <w14:solidFill>
                    <w14:schemeClr w14:val="tx1"/>
                  </w14:solidFill>
                </w14:textFill>
              </w:rPr>
              <w:t>(种子非冗余)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Function: </w:t>
            </w:r>
            <w:r>
              <w:rPr>
                <w:rFonts w:hint="eastAsia" w:ascii="宋体" w:hAnsi="宋体" w:cs="宋体"/>
                <w:i/>
                <w:color w:val="000000" w:themeColor="text1"/>
                <w:sz w:val="24"/>
                <w:szCs w:val="24"/>
                <w14:textFill>
                  <w14:solidFill>
                    <w14:schemeClr w14:val="tx1"/>
                  </w14:solidFill>
                </w14:textFill>
              </w:rPr>
              <w:t xml:space="preserve">JudgeSeed </w:t>
            </w:r>
            <w:r>
              <w:rPr>
                <w:rFonts w:hint="eastAsia" w:ascii="宋体" w:hAnsi="宋体" w:cs="宋体"/>
                <w:color w:val="000000" w:themeColor="text1"/>
                <w:sz w:val="24"/>
                <w:szCs w:val="24"/>
                <w14:textFill>
                  <w14:solidFill>
                    <w14:schemeClr w14:val="tx1"/>
                  </w14:solidFill>
                </w14:textFill>
              </w:rPr>
              <w:t>种子冗余性判断</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tcBorders>
              <w:top w:val="nil"/>
              <w:bottom w:val="nil"/>
            </w:tcBorders>
            <w:shd w:val="clear" w:color="auto" w:fill="FFFFFF" w:themeFill="background1"/>
          </w:tcPr>
          <w:p>
            <w:pPr>
              <w:numPr>
                <w:ilvl w:val="0"/>
                <w:numId w:val="3"/>
              </w:numPr>
              <w:spacing w:line="360" w:lineRule="auto"/>
              <w:ind w:firstLineChars="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i/>
                <w:color w:val="000000" w:themeColor="text1"/>
                <w:sz w:val="24"/>
                <w:szCs w:val="24"/>
                <w14:textFill>
                  <w14:solidFill>
                    <w14:schemeClr w14:val="tx1"/>
                  </w14:solidFill>
                </w14:textFill>
              </w:rPr>
              <w:t>bitmap = getBitmap(seed);  // 获取种子的路径覆盖位图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0"/>
                <w:numId w:val="3"/>
              </w:numPr>
              <w:spacing w:line="360" w:lineRule="auto"/>
              <w:ind w:firstLineChars="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i/>
                <w:color w:val="000000" w:themeColor="text1"/>
                <w:sz w:val="24"/>
                <w:szCs w:val="24"/>
                <w14:textFill>
                  <w14:solidFill>
                    <w14:schemeClr w14:val="tx1"/>
                  </w14:solidFill>
                </w14:textFill>
              </w:rPr>
              <w:t>if</w:t>
            </w:r>
            <w:r>
              <w:rPr>
                <w:rFonts w:hint="eastAsia" w:ascii="宋体" w:hAnsi="宋体" w:cs="宋体"/>
                <w:i/>
                <w:color w:val="000000" w:themeColor="text1"/>
                <w:sz w:val="24"/>
                <w:szCs w:val="24"/>
                <w14:textFill>
                  <w14:solidFill>
                    <w14:schemeClr w14:val="tx1"/>
                  </w14:solidFill>
                </w14:textFill>
              </w:rPr>
              <w:t xml:space="preserve"> bitmap ∪ GlobalMap  &gt;  GlobalMap  </w:t>
            </w:r>
            <w:r>
              <w:rPr>
                <w:rFonts w:hint="eastAsia" w:ascii="宋体" w:hAnsi="宋体" w:cs="宋体"/>
                <w:b/>
                <w:bCs/>
                <w:i/>
                <w:color w:val="000000" w:themeColor="text1"/>
                <w:sz w:val="24"/>
                <w:szCs w:val="24"/>
                <w14:textFill>
                  <w14:solidFill>
                    <w14:schemeClr w14:val="tx1"/>
                  </w14:solidFill>
                </w14:textFill>
              </w:rPr>
              <w:t xml:space="preserve">then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0"/>
                <w:numId w:val="3"/>
              </w:numPr>
              <w:spacing w:line="360" w:lineRule="auto"/>
              <w:ind w:firstLineChars="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  </w:t>
            </w:r>
            <w:r>
              <w:rPr>
                <w:rFonts w:hint="eastAsia" w:ascii="宋体" w:hAnsi="宋体" w:cs="宋体"/>
                <w:i/>
                <w:color w:val="000000" w:themeColor="text1"/>
                <w:sz w:val="24"/>
                <w:szCs w:val="24"/>
                <w14:textFill>
                  <w14:solidFill>
                    <w14:schemeClr w14:val="tx1"/>
                  </w14:solidFill>
                </w14:textFill>
              </w:rPr>
              <w:t xml:space="preserve">  GlobalMap = bitmap ∪ GlobalMap;  // 更新历史路径覆盖位图GlobalMap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tcBorders>
              <w:top w:val="nil"/>
              <w:bottom w:val="nil"/>
            </w:tcBorders>
            <w:shd w:val="clear" w:color="auto" w:fill="FFFFFF" w:themeFill="background1"/>
          </w:tcPr>
          <w:p>
            <w:pPr>
              <w:numPr>
                <w:ilvl w:val="0"/>
                <w:numId w:val="3"/>
              </w:numPr>
              <w:spacing w:line="360" w:lineRule="auto"/>
              <w:ind w:firstLineChars="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  </w:t>
            </w:r>
            <w:r>
              <w:rPr>
                <w:rFonts w:hint="eastAsia" w:ascii="宋体" w:hAnsi="宋体" w:cs="宋体"/>
                <w:i/>
                <w:color w:val="000000" w:themeColor="text1"/>
                <w:sz w:val="24"/>
                <w:szCs w:val="24"/>
                <w14:textFill>
                  <w14:solidFill>
                    <w14:schemeClr w14:val="tx1"/>
                  </w14:solidFill>
                </w14:textFill>
              </w:rPr>
              <w:t xml:space="preserve">  return False;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tcBorders>
              <w:top w:val="nil"/>
              <w:bottom w:val="nil"/>
            </w:tcBorders>
            <w:shd w:val="clear" w:color="auto" w:fill="FFFFFF" w:themeFill="background1"/>
          </w:tcPr>
          <w:p>
            <w:pPr>
              <w:numPr>
                <w:ilvl w:val="0"/>
                <w:numId w:val="3"/>
              </w:numPr>
              <w:spacing w:line="360" w:lineRule="auto"/>
              <w:ind w:firstLineChars="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i/>
                <w:color w:val="000000" w:themeColor="text1"/>
                <w:sz w:val="24"/>
                <w:szCs w:val="24"/>
                <w14:textFill>
                  <w14:solidFill>
                    <w14:schemeClr w14:val="tx1"/>
                  </w14:solidFill>
                </w14:textFill>
              </w:rPr>
              <w:t>end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PrEx>
        <w:trPr>
          <w:jc w:val="center"/>
        </w:trPr>
        <w:tc>
          <w:tcPr>
            <w:tcW w:w="8296" w:type="dxa"/>
            <w:tcBorders>
              <w:top w:val="nil"/>
              <w:bottom w:val="nil"/>
            </w:tcBorders>
            <w:shd w:val="clear" w:color="auto" w:fill="FFFFFF" w:themeFill="background1"/>
          </w:tcPr>
          <w:p>
            <w:pPr>
              <w:numPr>
                <w:ilvl w:val="0"/>
                <w:numId w:val="3"/>
              </w:numPr>
              <w:spacing w:line="360" w:lineRule="auto"/>
              <w:ind w:firstLineChars="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i/>
                <w:color w:val="000000" w:themeColor="text1"/>
                <w:sz w:val="24"/>
                <w:szCs w:val="24"/>
                <w14:textFill>
                  <w14:solidFill>
                    <w14:schemeClr w14:val="tx1"/>
                  </w14:solidFill>
                </w14:textFill>
              </w:rPr>
              <w:t xml:space="preserve">return True; </w:t>
            </w:r>
          </w:p>
        </w:tc>
      </w:tr>
    </w:tbl>
    <w:p>
      <w:pPr>
        <w:spacing w:line="360" w:lineRule="auto"/>
        <w:ind w:firstLine="555" w:firstLineChars="0"/>
        <w:rPr>
          <w:rFonts w:hint="eastAsia" w:ascii="宋体" w:hAnsi="宋体" w:cs="宋体"/>
          <w:color w:val="auto"/>
          <w:sz w:val="24"/>
          <w:szCs w:val="24"/>
        </w:rPr>
      </w:pPr>
      <w:r>
        <w:rPr>
          <w:rFonts w:hint="eastAsia" w:ascii="宋体" w:hAnsi="宋体" w:cs="宋体"/>
          <w:color w:val="auto"/>
          <w:sz w:val="24"/>
          <w:szCs w:val="24"/>
        </w:rPr>
        <w:t>3.</w:t>
      </w:r>
      <w:r>
        <w:rPr>
          <w:rFonts w:hint="eastAsia" w:ascii="宋体" w:hAnsi="宋体" w:cs="宋体"/>
          <w:color w:val="auto"/>
          <w:sz w:val="24"/>
          <w:szCs w:val="24"/>
          <w:lang w:eastAsia="zh-CN"/>
        </w:rPr>
        <w:t>2</w:t>
      </w:r>
      <w:r>
        <w:rPr>
          <w:rFonts w:hint="eastAsia" w:ascii="宋体" w:hAnsi="宋体" w:cs="宋体"/>
          <w:color w:val="auto"/>
          <w:sz w:val="24"/>
          <w:szCs w:val="24"/>
          <w:lang w:val="en-US" w:eastAsia="zh-CN"/>
        </w:rPr>
        <w:t>.2</w:t>
      </w:r>
      <w:r>
        <w:rPr>
          <w:rFonts w:hint="eastAsia" w:ascii="宋体" w:hAnsi="宋体" w:cs="宋体"/>
          <w:color w:val="auto"/>
          <w:sz w:val="24"/>
          <w:szCs w:val="24"/>
        </w:rPr>
        <w:t xml:space="preserve"> 符号执行。在对PrioritySeedList中的种子进行冗余性判断之后，符号执行器会通过seekPath()搜索种子在目标程序中所覆盖的路径，然后在各条件分支处对约束条件进行取反并利用</w:t>
      </w:r>
      <w:r>
        <w:rPr>
          <w:rFonts w:hint="eastAsia" w:ascii="宋体" w:hAnsi="宋体" w:cs="宋体"/>
          <w:b w:val="0"/>
          <w:bCs w:val="0"/>
          <w:color w:val="000000" w:themeColor="text1"/>
          <w:sz w:val="24"/>
          <w:szCs w:val="24"/>
          <w14:textFill>
            <w14:solidFill>
              <w14:schemeClr w14:val="tx1"/>
            </w14:solidFill>
          </w14:textFill>
        </w:rPr>
        <w:t>getConstraint</w:t>
      </w:r>
      <w:r>
        <w:rPr>
          <w:rFonts w:hint="eastAsia" w:ascii="宋体" w:hAnsi="宋体" w:cs="宋体"/>
          <w:color w:val="auto"/>
          <w:sz w:val="24"/>
          <w:szCs w:val="24"/>
        </w:rPr>
        <w:t>()生成约束表达式，通过solve()对约束表达式求解可以产生能覆盖新分支的种子。</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Input:</w:t>
            </w:r>
            <w:r>
              <w:rPr>
                <w:rFonts w:hint="eastAsia" w:ascii="宋体" w:hAnsi="宋体" w:cs="宋体"/>
                <w:color w:val="000000" w:themeColor="text1"/>
                <w:sz w:val="24"/>
                <w:szCs w:val="24"/>
                <w14:textFill>
                  <w14:solidFill>
                    <w14:schemeClr w14:val="tx1"/>
                  </w14:solidFill>
                </w14:textFill>
              </w:rPr>
              <w:t xml:space="preserve"> 符号执行种子</w:t>
            </w:r>
            <w:r>
              <w:rPr>
                <w:rFonts w:hint="eastAsia" w:ascii="宋体" w:hAnsi="宋体" w:cs="宋体"/>
                <w:i/>
                <w:color w:val="000000" w:themeColor="text1"/>
                <w:sz w:val="24"/>
                <w:szCs w:val="24"/>
                <w14:textFill>
                  <w14:solidFill>
                    <w14:schemeClr w14:val="tx1"/>
                  </w14:solidFill>
                </w14:textFill>
              </w:rPr>
              <w:t>seed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bottom w:val="nil"/>
            </w:tcBorders>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Output: </w:t>
            </w:r>
            <w:r>
              <w:rPr>
                <w:rFonts w:hint="eastAsia" w:ascii="宋体" w:hAnsi="宋体" w:cs="宋体"/>
                <w:b w:val="0"/>
                <w:bCs w:val="0"/>
                <w:color w:val="000000" w:themeColor="text1"/>
                <w:sz w:val="24"/>
                <w:szCs w:val="24"/>
                <w14:textFill>
                  <w14:solidFill>
                    <w14:schemeClr w14:val="tx1"/>
                  </w14:solidFill>
                </w14:textFill>
              </w:rPr>
              <w:t>能覆盖</w:t>
            </w:r>
            <w:r>
              <w:rPr>
                <w:rFonts w:hint="eastAsia" w:ascii="宋体" w:hAnsi="宋体" w:cs="宋体"/>
                <w:color w:val="000000" w:themeColor="text1"/>
                <w:sz w:val="24"/>
                <w:szCs w:val="24"/>
                <w14:textFill>
                  <w14:solidFill>
                    <w14:schemeClr w14:val="tx1"/>
                  </w14:solidFill>
                </w14:textFill>
              </w:rPr>
              <w:t>新分支的种子队列</w:t>
            </w:r>
            <w:r>
              <w:rPr>
                <w:rFonts w:hint="eastAsia" w:ascii="宋体" w:hAnsi="宋体" w:cs="宋体"/>
                <w:i/>
                <w:color w:val="000000" w:themeColor="text1"/>
                <w:sz w:val="24"/>
                <w:szCs w:val="24"/>
                <w14:textFill>
                  <w14:solidFill>
                    <w14:schemeClr w14:val="tx1"/>
                  </w14:solidFill>
                </w14:textFill>
              </w:rPr>
              <w:t xml:space="preserve">resSeedList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spacing w:line="360" w:lineRule="auto"/>
              <w:ind w:firstLine="0" w:firstLineChars="0"/>
              <w:rPr>
                <w:rFonts w:hint="eastAsia" w:ascii="宋体" w:hAnsi="宋体" w:cs="宋体"/>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Function: </w:t>
            </w:r>
            <w:r>
              <w:rPr>
                <w:rFonts w:hint="eastAsia" w:ascii="宋体" w:hAnsi="宋体" w:cs="宋体"/>
                <w:i/>
                <w:color w:val="000000" w:themeColor="text1"/>
                <w:sz w:val="24"/>
                <w:szCs w:val="24"/>
                <w14:textFill>
                  <w14:solidFill>
                    <w14:schemeClr w14:val="tx1"/>
                  </w14:solidFill>
                </w14:textFill>
              </w:rPr>
              <w:t>SymbolicExecution</w:t>
            </w:r>
            <w:r>
              <w:rPr>
                <w:rFonts w:hint="eastAsia" w:ascii="宋体" w:hAnsi="宋体" w:cs="宋体"/>
                <w:color w:val="000000" w:themeColor="text1"/>
                <w:sz w:val="24"/>
                <w:szCs w:val="24"/>
                <w14:textFill>
                  <w14:solidFill>
                    <w14:schemeClr w14:val="tx1"/>
                  </w14:solidFill>
                </w14:textFill>
              </w:rPr>
              <w:t>符号执行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255"/>
                <w:numId w:val="0"/>
              </w:numPr>
              <w:tabs>
                <w:tab w:val="left" w:pos="420"/>
              </w:tabs>
              <w:spacing w:line="360" w:lineRule="auto"/>
              <w:ind w:left="0" w:firstLine="482" w:firstLineChars="20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1   </w:t>
            </w:r>
            <w:r>
              <w:rPr>
                <w:rFonts w:hint="eastAsia" w:ascii="宋体" w:hAnsi="宋体" w:cs="宋体"/>
                <w:b/>
                <w:bCs/>
                <w:i/>
                <w:color w:val="000000" w:themeColor="text1"/>
                <w:sz w:val="24"/>
                <w:szCs w:val="24"/>
                <w14:textFill>
                  <w14:solidFill>
                    <w14:schemeClr w14:val="tx1"/>
                  </w14:solidFill>
                </w14:textFill>
              </w:rPr>
              <w:t>while</w:t>
            </w:r>
            <w:r>
              <w:rPr>
                <w:rFonts w:hint="eastAsia" w:ascii="宋体" w:hAnsi="宋体" w:cs="宋体"/>
                <w:b w:val="0"/>
                <w:bCs w:val="0"/>
                <w:i/>
                <w:color w:val="000000" w:themeColor="text1"/>
                <w:sz w:val="24"/>
                <w:szCs w:val="24"/>
                <w14:textFill>
                  <w14:solidFill>
                    <w14:schemeClr w14:val="tx1"/>
                  </w14:solidFill>
                </w14:textFill>
              </w:rPr>
              <w:t xml:space="preserve"> </w:t>
            </w:r>
            <w:r>
              <w:rPr>
                <w:rFonts w:hint="eastAsia" w:ascii="宋体" w:hAnsi="宋体" w:cs="宋体"/>
                <w:i/>
                <w:color w:val="000000" w:themeColor="text1"/>
                <w:sz w:val="24"/>
                <w:szCs w:val="24"/>
                <w14:textFill>
                  <w14:solidFill>
                    <w14:schemeClr w14:val="tx1"/>
                  </w14:solidFill>
                </w14:textFill>
              </w:rPr>
              <w:t xml:space="preserve"> ( condstate = </w:t>
            </w:r>
            <w:r>
              <w:rPr>
                <w:rFonts w:hint="eastAsia" w:ascii="宋体" w:hAnsi="宋体" w:cs="宋体"/>
                <w:b w:val="0"/>
                <w:bCs w:val="0"/>
                <w:i/>
                <w:color w:val="000000" w:themeColor="text1"/>
                <w:sz w:val="24"/>
                <w:szCs w:val="24"/>
                <w14:textFill>
                  <w14:solidFill>
                    <w14:schemeClr w14:val="tx1"/>
                  </w14:solidFill>
                </w14:textFill>
              </w:rPr>
              <w:t>seekPath</w:t>
            </w:r>
            <w:r>
              <w:rPr>
                <w:rFonts w:hint="eastAsia" w:ascii="宋体" w:hAnsi="宋体" w:cs="宋体"/>
                <w:i/>
                <w:color w:val="000000" w:themeColor="text1"/>
                <w:sz w:val="24"/>
                <w:szCs w:val="24"/>
                <w14:textFill>
                  <w14:solidFill>
                    <w14:schemeClr w14:val="tx1"/>
                  </w14:solidFill>
                </w14:textFill>
              </w:rPr>
              <w:t xml:space="preserve">(seed) ) != null  </w:t>
            </w:r>
            <w:r>
              <w:rPr>
                <w:rFonts w:hint="eastAsia" w:ascii="宋体" w:hAnsi="宋体" w:cs="宋体"/>
                <w:b/>
                <w:bCs/>
                <w:i/>
                <w:color w:val="000000" w:themeColor="text1"/>
                <w:sz w:val="24"/>
                <w:szCs w:val="24"/>
                <w14:textFill>
                  <w14:solidFill>
                    <w14:schemeClr w14:val="tx1"/>
                  </w14:solidFill>
                </w14:textFill>
              </w:rPr>
              <w:t xml:space="preserve">do  </w:t>
            </w:r>
            <w:r>
              <w:rPr>
                <w:rFonts w:hint="eastAsia" w:ascii="宋体" w:hAnsi="宋体" w:cs="宋体"/>
                <w:b w:val="0"/>
                <w:bCs w:val="0"/>
                <w:i/>
                <w:color w:val="000000" w:themeColor="text1"/>
                <w:sz w:val="24"/>
                <w:szCs w:val="24"/>
                <w14:textFill>
                  <w14:solidFill>
                    <w14:schemeClr w14:val="tx1"/>
                  </w14:solidFill>
                </w14:textFill>
              </w:rPr>
              <w:t>// 搜索路径中的</w:t>
            </w:r>
            <w:r>
              <w:rPr>
                <w:rFonts w:hint="eastAsia" w:ascii="宋体" w:hAnsi="宋体" w:cs="宋体"/>
                <w:i/>
                <w:color w:val="000000" w:themeColor="text1"/>
                <w:sz w:val="24"/>
                <w:szCs w:val="24"/>
                <w14:textFill>
                  <w14:solidFill>
                    <w14:schemeClr w14:val="tx1"/>
                  </w14:solidFill>
                </w14:textFill>
              </w:rPr>
              <w:t>条件</w:t>
            </w:r>
            <w:r>
              <w:rPr>
                <w:rFonts w:hint="eastAsia" w:ascii="宋体" w:hAnsi="宋体" w:cs="宋体"/>
                <w:b w:val="0"/>
                <w:bCs w:val="0"/>
                <w:i/>
                <w:color w:val="000000" w:themeColor="text1"/>
                <w:sz w:val="24"/>
                <w:szCs w:val="24"/>
                <w14:textFill>
                  <w14:solidFill>
                    <w14:schemeClr w14:val="tx1"/>
                  </w14:solidFill>
                </w14:textFill>
              </w:rPr>
              <w:t>分支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255"/>
                <w:numId w:val="0"/>
              </w:numPr>
              <w:tabs>
                <w:tab w:val="left" w:pos="420"/>
              </w:tabs>
              <w:spacing w:line="360" w:lineRule="auto"/>
              <w:ind w:left="0" w:firstLine="482" w:firstLineChars="20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2      </w:t>
            </w:r>
            <w:r>
              <w:rPr>
                <w:rFonts w:hint="eastAsia" w:ascii="宋体" w:hAnsi="宋体" w:cs="宋体"/>
                <w:b w:val="0"/>
                <w:bCs w:val="0"/>
                <w:i/>
                <w:color w:val="000000" w:themeColor="text1"/>
                <w:sz w:val="24"/>
                <w:szCs w:val="24"/>
                <w14:textFill>
                  <w14:solidFill>
                    <w14:schemeClr w14:val="tx1"/>
                  </w14:solidFill>
                </w14:textFill>
              </w:rPr>
              <w:t xml:space="preserve"> cons_expr = getConstraint(condstate)</w:t>
            </w:r>
            <w:r>
              <w:rPr>
                <w:rFonts w:hint="eastAsia" w:ascii="宋体" w:hAnsi="宋体" w:cs="宋体"/>
                <w:i/>
                <w:color w:val="000000" w:themeColor="text1"/>
                <w:sz w:val="24"/>
                <w:szCs w:val="24"/>
                <w14:textFill>
                  <w14:solidFill>
                    <w14:schemeClr w14:val="tx1"/>
                  </w14:solidFill>
                </w14:textFill>
              </w:rPr>
              <w:t xml:space="preserve">  // 生成约束表达式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255"/>
                <w:numId w:val="0"/>
              </w:numPr>
              <w:tabs>
                <w:tab w:val="left" w:pos="420"/>
              </w:tabs>
              <w:spacing w:line="360" w:lineRule="auto"/>
              <w:ind w:left="0" w:firstLine="482" w:firstLineChars="20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3       </w:t>
            </w:r>
            <w:r>
              <w:rPr>
                <w:rFonts w:hint="eastAsia" w:ascii="宋体" w:hAnsi="宋体" w:cs="宋体"/>
                <w:b w:val="0"/>
                <w:bCs w:val="0"/>
                <w:i/>
                <w:color w:val="000000" w:themeColor="text1"/>
                <w:sz w:val="24"/>
                <w:szCs w:val="24"/>
                <w14:textFill>
                  <w14:solidFill>
                    <w14:schemeClr w14:val="tx1"/>
                  </w14:solidFill>
                </w14:textFill>
              </w:rPr>
              <w:t>resSeed = solve(cons_expr)</w:t>
            </w:r>
            <w:r>
              <w:rPr>
                <w:rFonts w:hint="eastAsia" w:ascii="宋体" w:hAnsi="宋体" w:cs="宋体"/>
                <w:i/>
                <w:color w:val="000000" w:themeColor="text1"/>
                <w:sz w:val="24"/>
                <w:szCs w:val="24"/>
                <w14:textFill>
                  <w14:solidFill>
                    <w14:schemeClr w14:val="tx1"/>
                  </w14:solidFill>
                </w14:textFill>
              </w:rPr>
              <w:t xml:space="preserve">  // 约束表达式求解</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255"/>
                <w:numId w:val="0"/>
              </w:numPr>
              <w:tabs>
                <w:tab w:val="left" w:pos="420"/>
              </w:tabs>
              <w:spacing w:line="360" w:lineRule="auto"/>
              <w:ind w:left="0" w:firstLine="482" w:firstLineChars="20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 xml:space="preserve">4       </w:t>
            </w:r>
            <w:r>
              <w:rPr>
                <w:rFonts w:hint="eastAsia" w:ascii="宋体" w:hAnsi="宋体" w:cs="宋体"/>
                <w:b w:val="0"/>
                <w:bCs w:val="0"/>
                <w:i/>
                <w:color w:val="000000" w:themeColor="text1"/>
                <w:sz w:val="24"/>
                <w:szCs w:val="24"/>
                <w14:textFill>
                  <w14:solidFill>
                    <w14:schemeClr w14:val="tx1"/>
                  </w14:solidFill>
                </w14:textFill>
              </w:rPr>
              <w:t>resSeedList.add(resSeed)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296" w:type="dxa"/>
            <w:tcBorders>
              <w:top w:val="nil"/>
              <w:bottom w:val="nil"/>
            </w:tcBorders>
            <w:shd w:val="clear" w:color="auto" w:fill="FFFFFF" w:themeFill="background1"/>
          </w:tcPr>
          <w:p>
            <w:pPr>
              <w:numPr>
                <w:ilvl w:val="255"/>
                <w:numId w:val="0"/>
              </w:numPr>
              <w:tabs>
                <w:tab w:val="left" w:pos="420"/>
              </w:tabs>
              <w:spacing w:line="360" w:lineRule="auto"/>
              <w:ind w:left="0" w:firstLine="482" w:firstLineChars="200"/>
              <w:rPr>
                <w:rFonts w:hint="eastAsia" w:ascii="宋体" w:hAnsi="宋体" w:cs="宋体"/>
                <w:b/>
                <w:bCs/>
                <w:color w:val="000000" w:themeColor="text1"/>
                <w:sz w:val="24"/>
                <w:szCs w:val="24"/>
                <w14:textFill>
                  <w14:solidFill>
                    <w14:schemeClr w14:val="tx1"/>
                  </w14:solidFill>
                </w14:textFill>
              </w:rPr>
            </w:pPr>
            <w:r>
              <w:rPr>
                <w:rFonts w:hint="eastAsia" w:ascii="宋体" w:hAnsi="宋体" w:cs="宋体"/>
                <w:b/>
                <w:bCs/>
                <w:color w:val="000000" w:themeColor="text1"/>
                <w:sz w:val="24"/>
                <w:szCs w:val="24"/>
                <w14:textFill>
                  <w14:solidFill>
                    <w14:schemeClr w14:val="tx1"/>
                  </w14:solidFill>
                </w14:textFill>
              </w:rPr>
              <w:t>5   done</w:t>
            </w:r>
          </w:p>
        </w:tc>
      </w:tr>
    </w:tbl>
    <w:p>
      <w:pPr>
        <w:spacing w:line="360" w:lineRule="auto"/>
        <w:ind w:firstLine="56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3.</w:t>
      </w:r>
      <w:r>
        <w:rPr>
          <w:rFonts w:hint="eastAsia" w:ascii="宋体" w:hAnsi="宋体" w:cs="宋体"/>
          <w:color w:val="auto"/>
          <w:sz w:val="24"/>
          <w:szCs w:val="24"/>
          <w:lang w:eastAsia="zh-CN"/>
        </w:rPr>
        <w:t>3</w:t>
      </w:r>
      <w:r>
        <w:rPr>
          <w:rFonts w:hint="eastAsia" w:ascii="宋体" w:hAnsi="宋体" w:cs="宋体"/>
          <w:color w:val="auto"/>
          <w:sz w:val="24"/>
          <w:szCs w:val="24"/>
        </w:rPr>
        <w:t xml:space="preserve"> 对符号执行的结果进行处理并将其输出</w:t>
      </w:r>
      <w:r>
        <w:rPr>
          <w:rFonts w:hint="eastAsia" w:ascii="宋体" w:hAnsi="宋体" w:cs="宋体"/>
          <w:color w:val="auto"/>
          <w:sz w:val="24"/>
          <w:szCs w:val="24"/>
          <w:lang w:eastAsia="zh-CN"/>
        </w:rPr>
        <w:t>。</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lang w:val="en-US" w:eastAsia="zh-CN"/>
        </w:rPr>
        <w:t>3.3.1</w:t>
      </w:r>
      <w:r>
        <w:rPr>
          <w:rFonts w:hint="eastAsia" w:ascii="宋体" w:hAnsi="宋体" w:cs="宋体"/>
          <w:color w:val="auto"/>
          <w:sz w:val="24"/>
          <w:szCs w:val="24"/>
        </w:rPr>
        <w:t>结果处理。由于不同种子所覆盖的路径可能存在部分重叠，所以导致符号执行中产生的种子会存在重复的可能，需要对其进行冗余性检验后方才可以输出。将待测种子的路径覆盖情况与历史种子路径覆盖情况做对比，若能覆盖新的路径，则将种子输出，否则，种子会被抛弃。其实现思想与3.2</w:t>
      </w:r>
      <w:r>
        <w:rPr>
          <w:rFonts w:hint="eastAsia" w:ascii="宋体" w:hAnsi="宋体" w:cs="宋体"/>
          <w:color w:val="auto"/>
          <w:sz w:val="24"/>
          <w:szCs w:val="24"/>
          <w:lang w:val="en-US" w:eastAsia="zh-CN"/>
        </w:rPr>
        <w:t>.1</w:t>
      </w:r>
      <w:r>
        <w:rPr>
          <w:rFonts w:hint="eastAsia" w:ascii="宋体" w:hAnsi="宋体" w:cs="宋体"/>
          <w:color w:val="auto"/>
          <w:sz w:val="24"/>
          <w:szCs w:val="24"/>
        </w:rPr>
        <w:t>节中种子冗余性判断相同。</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3.</w:t>
      </w:r>
      <w:r>
        <w:rPr>
          <w:rFonts w:hint="eastAsia" w:ascii="宋体" w:hAnsi="宋体" w:cs="宋体"/>
          <w:color w:val="auto"/>
          <w:sz w:val="24"/>
          <w:szCs w:val="24"/>
          <w:lang w:val="en-US" w:eastAsia="zh-CN"/>
        </w:rPr>
        <w:t>3.2</w:t>
      </w:r>
      <w:r>
        <w:rPr>
          <w:rFonts w:hint="eastAsia" w:ascii="宋体" w:hAnsi="宋体" w:cs="宋体"/>
          <w:color w:val="auto"/>
          <w:sz w:val="24"/>
          <w:szCs w:val="24"/>
        </w:rPr>
        <w:t xml:space="preserve"> 结果保存。如图2中所示，将经过处理的种子存放到种子输出目录下，以供模糊测试器使用。</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4 结果信息反馈阶段主要包括以下步骤：</w:t>
      </w:r>
    </w:p>
    <w:p>
      <w:pPr>
        <w:spacing w:line="360" w:lineRule="auto"/>
        <w:ind w:firstLine="560" w:firstLineChars="0"/>
        <w:rPr>
          <w:rFonts w:hint="eastAsia" w:ascii="宋体" w:hAnsi="宋体" w:cs="宋体"/>
          <w:color w:val="auto"/>
          <w:sz w:val="24"/>
          <w:szCs w:val="24"/>
        </w:rPr>
      </w:pPr>
      <w:r>
        <w:rPr>
          <w:rFonts w:hint="eastAsia" w:ascii="宋体" w:hAnsi="宋体" w:cs="宋体"/>
          <w:color w:val="auto"/>
          <w:sz w:val="24"/>
          <w:szCs w:val="24"/>
        </w:rPr>
        <w:t>4.1 如图2中所示，模糊测试器会定期同步由符号执行器所产生的种子，将其存入种子池中。</w:t>
      </w:r>
    </w:p>
    <w:p>
      <w:pPr>
        <w:pStyle w:val="19"/>
        <w:spacing w:line="360" w:lineRule="auto"/>
        <w:ind w:firstLine="480" w:firstLineChars="200"/>
        <w:rPr>
          <w:rFonts w:hint="eastAsia" w:ascii="宋体" w:hAnsi="宋体" w:cs="宋体"/>
          <w:sz w:val="24"/>
          <w:szCs w:val="24"/>
        </w:rPr>
      </w:pPr>
      <w:r>
        <w:rPr>
          <w:rFonts w:hint="eastAsia" w:ascii="宋体" w:hAnsi="宋体" w:cs="宋体"/>
          <w:color w:val="auto"/>
          <w:sz w:val="24"/>
          <w:szCs w:val="24"/>
        </w:rPr>
        <w:t>综上所述，本发明基于细粒度信息同步的软件混合模糊测试方法，通过模糊测试器和符号执行器之间的种子信息同步，指导符号执行器进行种子选择，选择更优质、能产生更大收益的种子</w:t>
      </w:r>
      <w:r>
        <w:rPr>
          <w:rFonts w:hint="eastAsia" w:ascii="宋体" w:hAnsi="宋体" w:cs="宋体"/>
          <w:sz w:val="24"/>
          <w:szCs w:val="24"/>
        </w:rPr>
        <w:t>。</w:t>
      </w:r>
    </w:p>
    <w:p>
      <w:pPr>
        <w:pStyle w:val="19"/>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 xml:space="preserve">    为了验证本发明方法的有效性，进行了实验验证，其中对照组采用未经优化的AFLFast+QSYM组成的混合模糊测试系统（qsym-old），而实验组则在对照组的基础上使用了本发明方法进行优化（qsym-new）。采用UNIFUZZ平台中所集成的6款测试软件作为测试集,并且为了保证实验数据的准确性，每次实验都会重复三次，结果取平均值，最终的实验数据结果如下表所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201"/>
        <w:gridCol w:w="1205"/>
        <w:gridCol w:w="1296"/>
        <w:gridCol w:w="1213"/>
        <w:gridCol w:w="120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7335" w:type="dxa"/>
            <w:gridSpan w:val="6"/>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符号执行器种子生成数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1201"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mujs</w:t>
            </w:r>
          </w:p>
        </w:tc>
        <w:tc>
          <w:tcPr>
            <w:tcW w:w="1205"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cflow</w:t>
            </w:r>
          </w:p>
        </w:tc>
        <w:tc>
          <w:tcPr>
            <w:tcW w:w="129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pdftotext</w:t>
            </w:r>
          </w:p>
        </w:tc>
        <w:tc>
          <w:tcPr>
            <w:tcW w:w="1213"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imginfo</w:t>
            </w:r>
          </w:p>
        </w:tc>
        <w:tc>
          <w:tcPr>
            <w:tcW w:w="120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jhead</w:t>
            </w:r>
          </w:p>
        </w:tc>
        <w:tc>
          <w:tcPr>
            <w:tcW w:w="1214"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mp42aac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qsym-old</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255</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385.3</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403.3</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233.67</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190</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580.33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qsym-new</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699</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757</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499.7</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268.67</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271</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997.33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提升率</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+174%</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+96.47%</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+23.9%</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+14.98%</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+42.63%</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+71.86%</w:t>
            </w:r>
          </w:p>
        </w:tc>
      </w:tr>
    </w:tbl>
    <w:p>
      <w:pPr>
        <w:pStyle w:val="19"/>
        <w:spacing w:line="360" w:lineRule="auto"/>
        <w:ind w:firstLine="0" w:firstLineChars="0"/>
        <w:rPr>
          <w:rFonts w:hint="eastAsia" w:ascii="宋体" w:hAnsi="宋体" w:cs="宋体"/>
          <w:sz w:val="24"/>
          <w:szCs w:val="24"/>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201"/>
        <w:gridCol w:w="1205"/>
        <w:gridCol w:w="1296"/>
        <w:gridCol w:w="1213"/>
        <w:gridCol w:w="120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7335" w:type="dxa"/>
            <w:gridSpan w:val="6"/>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符号执行中种子的非冗余率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1201"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mujs</w:t>
            </w:r>
          </w:p>
        </w:tc>
        <w:tc>
          <w:tcPr>
            <w:tcW w:w="1205"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cflow</w:t>
            </w:r>
          </w:p>
        </w:tc>
        <w:tc>
          <w:tcPr>
            <w:tcW w:w="129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pdftotext</w:t>
            </w:r>
          </w:p>
        </w:tc>
        <w:tc>
          <w:tcPr>
            <w:tcW w:w="1213"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imginfo</w:t>
            </w:r>
          </w:p>
        </w:tc>
        <w:tc>
          <w:tcPr>
            <w:tcW w:w="120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jhead</w:t>
            </w:r>
          </w:p>
        </w:tc>
        <w:tc>
          <w:tcPr>
            <w:tcW w:w="1214"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mp42aac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qsym-old</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80.07%</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63.72%</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67.34%</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91.63%</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76.6%</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qsym-new</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96.01%</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97.9%</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93.98%</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99.31%</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95.84%</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提升率</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+19.9%</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+53.64%</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+39.56%</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+8.38%</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+25.12%</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+4.79%</w:t>
            </w:r>
          </w:p>
        </w:tc>
      </w:tr>
    </w:tbl>
    <w:p>
      <w:pPr>
        <w:pStyle w:val="19"/>
        <w:spacing w:line="360" w:lineRule="auto"/>
        <w:ind w:firstLine="0" w:firstLineChars="0"/>
        <w:rPr>
          <w:rFonts w:hint="eastAsia" w:ascii="宋体" w:hAnsi="宋体" w:cs="宋体"/>
          <w:sz w:val="24"/>
          <w:szCs w:val="24"/>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201"/>
        <w:gridCol w:w="1205"/>
        <w:gridCol w:w="1296"/>
        <w:gridCol w:w="1213"/>
        <w:gridCol w:w="120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7335" w:type="dxa"/>
            <w:gridSpan w:val="6"/>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发现的漏洞数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1201"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mujs</w:t>
            </w:r>
          </w:p>
        </w:tc>
        <w:tc>
          <w:tcPr>
            <w:tcW w:w="1205"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cflow</w:t>
            </w:r>
          </w:p>
        </w:tc>
        <w:tc>
          <w:tcPr>
            <w:tcW w:w="129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pdftotext</w:t>
            </w:r>
          </w:p>
        </w:tc>
        <w:tc>
          <w:tcPr>
            <w:tcW w:w="1213"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imginfo</w:t>
            </w:r>
          </w:p>
        </w:tc>
        <w:tc>
          <w:tcPr>
            <w:tcW w:w="120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jhead</w:t>
            </w:r>
          </w:p>
        </w:tc>
        <w:tc>
          <w:tcPr>
            <w:tcW w:w="1214"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mp42aac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qsym-old</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58.3</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2.3</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qsym-new</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63.6</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7.3</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431.67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提升率</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+9.1%</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+217%</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+5.54%</w:t>
            </w:r>
          </w:p>
        </w:tc>
      </w:tr>
    </w:tbl>
    <w:p>
      <w:pPr>
        <w:pStyle w:val="19"/>
        <w:spacing w:line="360" w:lineRule="auto"/>
        <w:ind w:firstLine="0" w:firstLineChars="0"/>
        <w:rPr>
          <w:rFonts w:hint="eastAsia" w:ascii="宋体" w:hAnsi="宋体" w:cs="宋体"/>
          <w:sz w:val="24"/>
          <w:szCs w:val="24"/>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201"/>
        <w:gridCol w:w="1205"/>
        <w:gridCol w:w="1296"/>
        <w:gridCol w:w="1213"/>
        <w:gridCol w:w="120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7335" w:type="dxa"/>
            <w:gridSpan w:val="6"/>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路径覆盖数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1201"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mujs</w:t>
            </w:r>
          </w:p>
        </w:tc>
        <w:tc>
          <w:tcPr>
            <w:tcW w:w="1205"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cflow</w:t>
            </w:r>
          </w:p>
        </w:tc>
        <w:tc>
          <w:tcPr>
            <w:tcW w:w="129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pdftotext</w:t>
            </w:r>
          </w:p>
        </w:tc>
        <w:tc>
          <w:tcPr>
            <w:tcW w:w="1213"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imginfo</w:t>
            </w:r>
          </w:p>
        </w:tc>
        <w:tc>
          <w:tcPr>
            <w:tcW w:w="120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jhead</w:t>
            </w:r>
          </w:p>
        </w:tc>
        <w:tc>
          <w:tcPr>
            <w:tcW w:w="1214"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mp42aac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qsym-old</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3714</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2680.6</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1223.3</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1132.3</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508</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qsym-new</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3783</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2752</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1347</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1162.33</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524</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提升率</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+1.86%</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+2.66%</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+10.1%</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+2.65%</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+3.14%</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0" w:firstLineChars="0"/>
        <w:jc w:val="both"/>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201"/>
        <w:gridCol w:w="1205"/>
        <w:gridCol w:w="1296"/>
        <w:gridCol w:w="1213"/>
        <w:gridCol w:w="1206"/>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7335" w:type="dxa"/>
            <w:gridSpan w:val="6"/>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位图覆盖密度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jc w:val="center"/>
              <w:rPr>
                <w:rFonts w:hint="eastAsia" w:ascii="宋体" w:hAnsi="宋体" w:cs="宋体"/>
                <w:sz w:val="24"/>
                <w:szCs w:val="24"/>
                <w:vertAlign w:val="baseline"/>
                <w:lang w:eastAsia="zh-CN"/>
              </w:rPr>
            </w:pPr>
          </w:p>
        </w:tc>
        <w:tc>
          <w:tcPr>
            <w:tcW w:w="1201"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mujs</w:t>
            </w:r>
          </w:p>
        </w:tc>
        <w:tc>
          <w:tcPr>
            <w:tcW w:w="1205"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cflow</w:t>
            </w:r>
          </w:p>
        </w:tc>
        <w:tc>
          <w:tcPr>
            <w:tcW w:w="129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pdftotext</w:t>
            </w:r>
          </w:p>
        </w:tc>
        <w:tc>
          <w:tcPr>
            <w:tcW w:w="1213"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imginfo</w:t>
            </w:r>
          </w:p>
        </w:tc>
        <w:tc>
          <w:tcPr>
            <w:tcW w:w="1206"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jhead</w:t>
            </w:r>
          </w:p>
        </w:tc>
        <w:tc>
          <w:tcPr>
            <w:tcW w:w="1214" w:type="dxa"/>
            <w:vAlign w:val="top"/>
          </w:tcPr>
          <w:p>
            <w:pPr>
              <w:pStyle w:val="19"/>
              <w:spacing w:line="360" w:lineRule="auto"/>
              <w:ind w:firstLine="0" w:firstLineChars="0"/>
              <w:jc w:val="center"/>
              <w:rPr>
                <w:rFonts w:hint="eastAsia" w:ascii="宋体" w:hAnsi="宋体" w:cs="宋体"/>
                <w:sz w:val="24"/>
                <w:szCs w:val="24"/>
                <w:vertAlign w:val="baseline"/>
                <w:lang w:eastAsia="zh-CN"/>
              </w:rPr>
            </w:pPr>
            <w:r>
              <w:rPr>
                <w:rFonts w:hint="eastAsia" w:ascii="宋体" w:hAnsi="宋体" w:cs="宋体"/>
                <w:sz w:val="24"/>
                <w:szCs w:val="24"/>
                <w:vertAlign w:val="baseline"/>
                <w:lang w:val="en-US" w:eastAsia="zh-CN"/>
              </w:rPr>
              <w:t>mp42aac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qsym-old</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6.987%</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3.733%</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2.80%</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5.85%</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0.96%</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qsym-new</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7.14%</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3.77%</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2.89%</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5.98%</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0.98%</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7"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提升率</w:t>
            </w:r>
          </w:p>
        </w:tc>
        <w:tc>
          <w:tcPr>
            <w:tcW w:w="1201"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+2.19%</w:t>
            </w:r>
          </w:p>
        </w:tc>
        <w:tc>
          <w:tcPr>
            <w:tcW w:w="1205"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129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+3.21%</w:t>
            </w:r>
          </w:p>
        </w:tc>
        <w:tc>
          <w:tcPr>
            <w:tcW w:w="1213"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+2.22%</w:t>
            </w:r>
          </w:p>
        </w:tc>
        <w:tc>
          <w:tcPr>
            <w:tcW w:w="1206"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+2.08%</w:t>
            </w:r>
          </w:p>
        </w:tc>
        <w:tc>
          <w:tcPr>
            <w:tcW w:w="1214" w:type="dxa"/>
          </w:tcPr>
          <w:p>
            <w:pPr>
              <w:pStyle w:val="19"/>
              <w:spacing w:line="360" w:lineRule="auto"/>
              <w:ind w:firstLine="0" w:firstLineChars="0"/>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+15.16%</w:t>
            </w:r>
          </w:p>
        </w:tc>
      </w:tr>
    </w:tbl>
    <w:p>
      <w:pPr>
        <w:spacing w:line="360" w:lineRule="auto"/>
        <w:ind w:firstLine="480" w:firstLineChars="200"/>
        <w:rPr>
          <w:rFonts w:hint="default" w:ascii="宋体" w:hAnsi="宋体" w:cs="宋体"/>
          <w:sz w:val="24"/>
          <w:szCs w:val="24"/>
          <w:lang w:val="en-US"/>
        </w:rPr>
      </w:pPr>
      <w:r>
        <w:rPr>
          <w:rFonts w:hint="eastAsia" w:ascii="宋体" w:hAnsi="宋体" w:cs="宋体"/>
          <w:sz w:val="24"/>
          <w:szCs w:val="24"/>
          <w:lang w:val="en-US" w:eastAsia="zh-CN"/>
        </w:rPr>
        <w:t>从实验数据中可以看出，使用了本发明方法后，相</w:t>
      </w:r>
      <w:r>
        <w:rPr>
          <w:rFonts w:hint="eastAsia" w:ascii="宋体" w:hAnsi="宋体" w:cs="宋体"/>
          <w:sz w:val="24"/>
          <w:szCs w:val="24"/>
          <w:vertAlign w:val="baseline"/>
          <w:lang w:val="en-US" w:eastAsia="zh-CN"/>
        </w:rPr>
        <w:t>较于之前的混合模糊测试系统，</w:t>
      </w:r>
      <w:r>
        <w:rPr>
          <w:rFonts w:hint="eastAsia" w:ascii="宋体" w:hAnsi="宋体" w:cs="宋体"/>
          <w:sz w:val="24"/>
          <w:szCs w:val="24"/>
          <w:lang w:val="en-US" w:eastAsia="zh-CN"/>
        </w:rPr>
        <w:t>在</w:t>
      </w:r>
      <w:r>
        <w:rPr>
          <w:rFonts w:hint="eastAsia" w:ascii="宋体" w:hAnsi="宋体" w:cs="宋体"/>
          <w:sz w:val="24"/>
          <w:szCs w:val="24"/>
          <w:vertAlign w:val="baseline"/>
          <w:lang w:val="en-US" w:eastAsia="zh-CN"/>
        </w:rPr>
        <w:t>符号执行器种子生成数、种子的非冗余率、漏洞数、路径覆盖数和位图覆盖密度方面均有效果上的提升。因此，本发明方法可以有效的提高</w:t>
      </w:r>
      <w:r>
        <w:rPr>
          <w:rFonts w:hint="eastAsia" w:ascii="宋体" w:hAnsi="宋体" w:cs="宋体"/>
          <w:sz w:val="24"/>
          <w:szCs w:val="24"/>
          <w:lang w:val="en-US" w:eastAsia="zh-CN"/>
        </w:rPr>
        <w:t>软件漏洞检测的效率。</w:t>
      </w:r>
    </w:p>
    <w:p>
      <w:pPr>
        <w:pStyle w:val="19"/>
        <w:spacing w:line="360" w:lineRule="auto"/>
        <w:ind w:firstLine="0" w:firstLineChars="0"/>
        <w:rPr>
          <w:rFonts w:hint="eastAsia" w:ascii="宋体" w:hAnsi="宋体" w:cs="宋体"/>
          <w:sz w:val="24"/>
          <w:szCs w:val="24"/>
        </w:rPr>
      </w:pPr>
      <w:r>
        <w:rPr>
          <w:rFonts w:hint="eastAsia" w:ascii="宋体" w:hAnsi="宋体" w:cs="宋体"/>
          <w:sz w:val="24"/>
          <w:szCs w:val="24"/>
        </w:rPr>
        <w:t xml:space="preserve">    上面结合附图对本发明的实施方式做了详细说明，凡依本发明申请</w:t>
      </w:r>
      <w:r>
        <w:rPr>
          <w:rFonts w:hint="eastAsia" w:ascii="宋体" w:hAnsi="宋体" w:cs="宋体"/>
          <w:sz w:val="24"/>
          <w:szCs w:val="24"/>
          <w:lang w:eastAsia="zh-CN"/>
        </w:rPr>
        <w:t>发明</w:t>
      </w:r>
      <w:r>
        <w:rPr>
          <w:rFonts w:hint="eastAsia" w:ascii="宋体" w:hAnsi="宋体" w:cs="宋体"/>
          <w:sz w:val="24"/>
          <w:szCs w:val="24"/>
        </w:rPr>
        <w:t>范围所作的均等变化与修饰，都属于本发明保护的范围。</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4078665"/>
    </w:sdtPr>
    <w:sdtContent>
      <w:p>
        <w:pPr>
          <w:pStyle w:val="9"/>
          <w:spacing w:line="240" w:lineRule="auto"/>
          <w:ind w:firstLine="360"/>
          <w:jc w:val="center"/>
        </w:pPr>
        <w:r>
          <w:fldChar w:fldCharType="begin"/>
        </w:r>
        <w:r>
          <w:instrText xml:space="preserve">PAGE   \* MERGEFORMAT</w:instrText>
        </w:r>
        <w:r>
          <w:fldChar w:fldCharType="separate"/>
        </w:r>
        <w:r>
          <w:rPr>
            <w:lang w:val="zh-CN"/>
          </w:rPr>
          <w:t>13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40" w:lineRule="auto"/>
      <w:ind w:firstLine="0" w:firstLineChars="0"/>
      <w:rPr>
        <w:sz w:val="28"/>
        <w:szCs w:val="28"/>
      </w:rPr>
    </w:pPr>
    <w:r>
      <w:rPr>
        <w:rFonts w:hint="eastAsia"/>
        <w:sz w:val="28"/>
        <w:szCs w:val="28"/>
      </w:rPr>
      <w:t>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AB665"/>
    <w:multiLevelType w:val="multilevel"/>
    <w:tmpl w:val="91FAB665"/>
    <w:lvl w:ilvl="0" w:tentative="0">
      <w:start w:val="1"/>
      <w:numFmt w:val="decimal"/>
      <w:lvlText w:val="%1"/>
      <w:lvlJc w:val="left"/>
      <w:pPr>
        <w:ind w:left="360" w:hanging="36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A145B0"/>
    <w:multiLevelType w:val="multilevel"/>
    <w:tmpl w:val="25A145B0"/>
    <w:lvl w:ilvl="0" w:tentative="0">
      <w:start w:val="1"/>
      <w:numFmt w:val="decimal"/>
      <w:suff w:val="nothing"/>
      <w:lvlText w:val="%1."/>
      <w:lvlJc w:val="left"/>
      <w:pPr>
        <w:ind w:left="973" w:hanging="420"/>
      </w:pPr>
      <w:rPr>
        <w:rFonts w:hint="default"/>
      </w:rPr>
    </w:lvl>
    <w:lvl w:ilvl="1" w:tentative="0">
      <w:start w:val="1"/>
      <w:numFmt w:val="lowerLetter"/>
      <w:lvlText w:val="%2)"/>
      <w:lvlJc w:val="left"/>
      <w:pPr>
        <w:ind w:left="1393" w:hanging="420"/>
      </w:pPr>
    </w:lvl>
    <w:lvl w:ilvl="2" w:tentative="0">
      <w:start w:val="1"/>
      <w:numFmt w:val="lowerRoman"/>
      <w:lvlText w:val="%3."/>
      <w:lvlJc w:val="right"/>
      <w:pPr>
        <w:ind w:left="1813" w:hanging="420"/>
      </w:pPr>
    </w:lvl>
    <w:lvl w:ilvl="3" w:tentative="0">
      <w:start w:val="1"/>
      <w:numFmt w:val="decimal"/>
      <w:lvlText w:val="%4."/>
      <w:lvlJc w:val="left"/>
      <w:pPr>
        <w:ind w:left="2233" w:hanging="420"/>
      </w:pPr>
    </w:lvl>
    <w:lvl w:ilvl="4" w:tentative="0">
      <w:start w:val="1"/>
      <w:numFmt w:val="lowerLetter"/>
      <w:lvlText w:val="%5)"/>
      <w:lvlJc w:val="left"/>
      <w:pPr>
        <w:ind w:left="2653" w:hanging="420"/>
      </w:pPr>
    </w:lvl>
    <w:lvl w:ilvl="5" w:tentative="0">
      <w:start w:val="1"/>
      <w:numFmt w:val="lowerRoman"/>
      <w:lvlText w:val="%6."/>
      <w:lvlJc w:val="right"/>
      <w:pPr>
        <w:ind w:left="3073" w:hanging="420"/>
      </w:pPr>
    </w:lvl>
    <w:lvl w:ilvl="6" w:tentative="0">
      <w:start w:val="1"/>
      <w:numFmt w:val="decimal"/>
      <w:lvlText w:val="%7."/>
      <w:lvlJc w:val="left"/>
      <w:pPr>
        <w:ind w:left="3493" w:hanging="420"/>
      </w:pPr>
    </w:lvl>
    <w:lvl w:ilvl="7" w:tentative="0">
      <w:start w:val="1"/>
      <w:numFmt w:val="lowerLetter"/>
      <w:lvlText w:val="%8)"/>
      <w:lvlJc w:val="left"/>
      <w:pPr>
        <w:ind w:left="3913" w:hanging="420"/>
      </w:pPr>
    </w:lvl>
    <w:lvl w:ilvl="8" w:tentative="0">
      <w:start w:val="1"/>
      <w:numFmt w:val="lowerRoman"/>
      <w:lvlText w:val="%9."/>
      <w:lvlJc w:val="right"/>
      <w:pPr>
        <w:ind w:left="4333" w:hanging="420"/>
      </w:pPr>
    </w:lvl>
  </w:abstractNum>
  <w:abstractNum w:abstractNumId="2">
    <w:nsid w:val="5BC61464"/>
    <w:multiLevelType w:val="multilevel"/>
    <w:tmpl w:val="5BC61464"/>
    <w:lvl w:ilvl="0" w:tentative="0">
      <w:start w:val="1"/>
      <w:numFmt w:val="decimal"/>
      <w:lvlText w:val="%1"/>
      <w:lvlJc w:val="left"/>
      <w:pPr>
        <w:ind w:left="360" w:hanging="36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96226">
    <w15:presenceInfo w15:providerId="None" w15:userId="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trackRevisions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5E"/>
    <w:rsid w:val="00001985"/>
    <w:rsid w:val="000022BC"/>
    <w:rsid w:val="00003B5D"/>
    <w:rsid w:val="0000450E"/>
    <w:rsid w:val="00005154"/>
    <w:rsid w:val="00007F2F"/>
    <w:rsid w:val="00011896"/>
    <w:rsid w:val="00011E7B"/>
    <w:rsid w:val="0001545C"/>
    <w:rsid w:val="00015E7F"/>
    <w:rsid w:val="00016680"/>
    <w:rsid w:val="00017178"/>
    <w:rsid w:val="00017D66"/>
    <w:rsid w:val="00020570"/>
    <w:rsid w:val="00022FEF"/>
    <w:rsid w:val="000234A4"/>
    <w:rsid w:val="000252F7"/>
    <w:rsid w:val="00030378"/>
    <w:rsid w:val="00031F8E"/>
    <w:rsid w:val="00034B51"/>
    <w:rsid w:val="00034D92"/>
    <w:rsid w:val="0003598F"/>
    <w:rsid w:val="00035C05"/>
    <w:rsid w:val="00040930"/>
    <w:rsid w:val="00040E45"/>
    <w:rsid w:val="0004150B"/>
    <w:rsid w:val="000416CF"/>
    <w:rsid w:val="00041C59"/>
    <w:rsid w:val="00042791"/>
    <w:rsid w:val="000428EC"/>
    <w:rsid w:val="00042980"/>
    <w:rsid w:val="00042E99"/>
    <w:rsid w:val="000437A6"/>
    <w:rsid w:val="00044EE4"/>
    <w:rsid w:val="000460B2"/>
    <w:rsid w:val="00050ADD"/>
    <w:rsid w:val="000563D3"/>
    <w:rsid w:val="000569AE"/>
    <w:rsid w:val="00057352"/>
    <w:rsid w:val="00060671"/>
    <w:rsid w:val="000608E9"/>
    <w:rsid w:val="0006159C"/>
    <w:rsid w:val="00062808"/>
    <w:rsid w:val="00063A05"/>
    <w:rsid w:val="00063E8B"/>
    <w:rsid w:val="00065EB2"/>
    <w:rsid w:val="00066894"/>
    <w:rsid w:val="000676E9"/>
    <w:rsid w:val="000715E2"/>
    <w:rsid w:val="00076CB0"/>
    <w:rsid w:val="00080916"/>
    <w:rsid w:val="000820E1"/>
    <w:rsid w:val="0008243C"/>
    <w:rsid w:val="00082A45"/>
    <w:rsid w:val="0008322D"/>
    <w:rsid w:val="00083EEE"/>
    <w:rsid w:val="000844BF"/>
    <w:rsid w:val="00084FB0"/>
    <w:rsid w:val="000850EB"/>
    <w:rsid w:val="00090DBE"/>
    <w:rsid w:val="00091441"/>
    <w:rsid w:val="00091F7A"/>
    <w:rsid w:val="00092C35"/>
    <w:rsid w:val="0009323A"/>
    <w:rsid w:val="00096EF1"/>
    <w:rsid w:val="0009738F"/>
    <w:rsid w:val="000A19D1"/>
    <w:rsid w:val="000A2746"/>
    <w:rsid w:val="000A2C52"/>
    <w:rsid w:val="000A31DF"/>
    <w:rsid w:val="000A40EC"/>
    <w:rsid w:val="000A43EB"/>
    <w:rsid w:val="000A56AE"/>
    <w:rsid w:val="000A5861"/>
    <w:rsid w:val="000A595E"/>
    <w:rsid w:val="000A599C"/>
    <w:rsid w:val="000A5C1A"/>
    <w:rsid w:val="000A6A3A"/>
    <w:rsid w:val="000A6C47"/>
    <w:rsid w:val="000A72ED"/>
    <w:rsid w:val="000A78ED"/>
    <w:rsid w:val="000B394F"/>
    <w:rsid w:val="000B3994"/>
    <w:rsid w:val="000B3F77"/>
    <w:rsid w:val="000B5FC6"/>
    <w:rsid w:val="000B69BF"/>
    <w:rsid w:val="000B7667"/>
    <w:rsid w:val="000B7679"/>
    <w:rsid w:val="000C0277"/>
    <w:rsid w:val="000C06B9"/>
    <w:rsid w:val="000C06BC"/>
    <w:rsid w:val="000C141F"/>
    <w:rsid w:val="000C260C"/>
    <w:rsid w:val="000C2D50"/>
    <w:rsid w:val="000C32E8"/>
    <w:rsid w:val="000C4959"/>
    <w:rsid w:val="000C4D09"/>
    <w:rsid w:val="000C63C2"/>
    <w:rsid w:val="000D07FD"/>
    <w:rsid w:val="000D48AA"/>
    <w:rsid w:val="000D79AE"/>
    <w:rsid w:val="000D7A8F"/>
    <w:rsid w:val="000E4703"/>
    <w:rsid w:val="000E75BA"/>
    <w:rsid w:val="000F07B6"/>
    <w:rsid w:val="000F1409"/>
    <w:rsid w:val="000F3BBE"/>
    <w:rsid w:val="000F3DC3"/>
    <w:rsid w:val="000F56B7"/>
    <w:rsid w:val="000F57F1"/>
    <w:rsid w:val="000F7C90"/>
    <w:rsid w:val="000F7DBD"/>
    <w:rsid w:val="00102440"/>
    <w:rsid w:val="00102D39"/>
    <w:rsid w:val="00103CFA"/>
    <w:rsid w:val="001040AD"/>
    <w:rsid w:val="00105E95"/>
    <w:rsid w:val="001076F3"/>
    <w:rsid w:val="001077C5"/>
    <w:rsid w:val="00107D3C"/>
    <w:rsid w:val="0011338C"/>
    <w:rsid w:val="001163E2"/>
    <w:rsid w:val="00116E50"/>
    <w:rsid w:val="001172BA"/>
    <w:rsid w:val="001207D8"/>
    <w:rsid w:val="00122C32"/>
    <w:rsid w:val="00122E22"/>
    <w:rsid w:val="00123222"/>
    <w:rsid w:val="00123746"/>
    <w:rsid w:val="00125420"/>
    <w:rsid w:val="001300F7"/>
    <w:rsid w:val="001336CB"/>
    <w:rsid w:val="001340B4"/>
    <w:rsid w:val="001344FE"/>
    <w:rsid w:val="00134879"/>
    <w:rsid w:val="00134A69"/>
    <w:rsid w:val="00136C38"/>
    <w:rsid w:val="00137947"/>
    <w:rsid w:val="0014277C"/>
    <w:rsid w:val="00142F69"/>
    <w:rsid w:val="00143A8F"/>
    <w:rsid w:val="00143C20"/>
    <w:rsid w:val="00144B91"/>
    <w:rsid w:val="00144DD1"/>
    <w:rsid w:val="00146C95"/>
    <w:rsid w:val="00146CFB"/>
    <w:rsid w:val="001528F0"/>
    <w:rsid w:val="00153DEF"/>
    <w:rsid w:val="001552D0"/>
    <w:rsid w:val="00155D43"/>
    <w:rsid w:val="00157192"/>
    <w:rsid w:val="00157AF4"/>
    <w:rsid w:val="00157DA7"/>
    <w:rsid w:val="001603D2"/>
    <w:rsid w:val="001615BC"/>
    <w:rsid w:val="00161B14"/>
    <w:rsid w:val="00161D11"/>
    <w:rsid w:val="0016303E"/>
    <w:rsid w:val="00164ACC"/>
    <w:rsid w:val="00165171"/>
    <w:rsid w:val="00165BE8"/>
    <w:rsid w:val="00170A6D"/>
    <w:rsid w:val="00170F28"/>
    <w:rsid w:val="00172039"/>
    <w:rsid w:val="0017321A"/>
    <w:rsid w:val="00173731"/>
    <w:rsid w:val="00173DE3"/>
    <w:rsid w:val="00174445"/>
    <w:rsid w:val="0017580A"/>
    <w:rsid w:val="00175C5A"/>
    <w:rsid w:val="00175E37"/>
    <w:rsid w:val="001765C5"/>
    <w:rsid w:val="0017687A"/>
    <w:rsid w:val="00177B98"/>
    <w:rsid w:val="00177DC4"/>
    <w:rsid w:val="00181F0D"/>
    <w:rsid w:val="001830BF"/>
    <w:rsid w:val="001835FB"/>
    <w:rsid w:val="00183981"/>
    <w:rsid w:val="00187577"/>
    <w:rsid w:val="00190BC2"/>
    <w:rsid w:val="00191FAF"/>
    <w:rsid w:val="00192169"/>
    <w:rsid w:val="00194767"/>
    <w:rsid w:val="00194BC8"/>
    <w:rsid w:val="001958BB"/>
    <w:rsid w:val="00196805"/>
    <w:rsid w:val="00196B4F"/>
    <w:rsid w:val="00197F78"/>
    <w:rsid w:val="001A01C7"/>
    <w:rsid w:val="001A17F7"/>
    <w:rsid w:val="001A2DD9"/>
    <w:rsid w:val="001A3C15"/>
    <w:rsid w:val="001A4ACE"/>
    <w:rsid w:val="001A6D19"/>
    <w:rsid w:val="001A6EF2"/>
    <w:rsid w:val="001A7292"/>
    <w:rsid w:val="001A72F9"/>
    <w:rsid w:val="001A7471"/>
    <w:rsid w:val="001A7619"/>
    <w:rsid w:val="001B3087"/>
    <w:rsid w:val="001B3D55"/>
    <w:rsid w:val="001B4B93"/>
    <w:rsid w:val="001B57DE"/>
    <w:rsid w:val="001B5B08"/>
    <w:rsid w:val="001B5DD6"/>
    <w:rsid w:val="001B7CE2"/>
    <w:rsid w:val="001C02A4"/>
    <w:rsid w:val="001C23F9"/>
    <w:rsid w:val="001C4BBA"/>
    <w:rsid w:val="001C4F8A"/>
    <w:rsid w:val="001C5C13"/>
    <w:rsid w:val="001D0DAF"/>
    <w:rsid w:val="001D24F5"/>
    <w:rsid w:val="001D2A87"/>
    <w:rsid w:val="001D5D10"/>
    <w:rsid w:val="001D6A85"/>
    <w:rsid w:val="001D6CC6"/>
    <w:rsid w:val="001E0CA0"/>
    <w:rsid w:val="001E14C1"/>
    <w:rsid w:val="001E21D5"/>
    <w:rsid w:val="001E29DF"/>
    <w:rsid w:val="001E2C1B"/>
    <w:rsid w:val="001E30AA"/>
    <w:rsid w:val="001E30B7"/>
    <w:rsid w:val="001E327C"/>
    <w:rsid w:val="001E56DA"/>
    <w:rsid w:val="001E6D89"/>
    <w:rsid w:val="001F0091"/>
    <w:rsid w:val="001F1D46"/>
    <w:rsid w:val="001F2484"/>
    <w:rsid w:val="001F2B11"/>
    <w:rsid w:val="001F2BF3"/>
    <w:rsid w:val="001F4349"/>
    <w:rsid w:val="001F458E"/>
    <w:rsid w:val="001F4B72"/>
    <w:rsid w:val="001F516F"/>
    <w:rsid w:val="001F6138"/>
    <w:rsid w:val="001F62D4"/>
    <w:rsid w:val="001F6879"/>
    <w:rsid w:val="001F754C"/>
    <w:rsid w:val="001F792E"/>
    <w:rsid w:val="00200ABA"/>
    <w:rsid w:val="00201EEF"/>
    <w:rsid w:val="00202307"/>
    <w:rsid w:val="00204E0B"/>
    <w:rsid w:val="002071CC"/>
    <w:rsid w:val="00207BC8"/>
    <w:rsid w:val="00210ED7"/>
    <w:rsid w:val="002119D7"/>
    <w:rsid w:val="002123AD"/>
    <w:rsid w:val="0021337C"/>
    <w:rsid w:val="0021382F"/>
    <w:rsid w:val="0021449D"/>
    <w:rsid w:val="00216791"/>
    <w:rsid w:val="00216CBA"/>
    <w:rsid w:val="00217375"/>
    <w:rsid w:val="0021774A"/>
    <w:rsid w:val="0022012B"/>
    <w:rsid w:val="00220B99"/>
    <w:rsid w:val="002234D5"/>
    <w:rsid w:val="0022391D"/>
    <w:rsid w:val="00223BA3"/>
    <w:rsid w:val="002244F8"/>
    <w:rsid w:val="002277D4"/>
    <w:rsid w:val="0022792B"/>
    <w:rsid w:val="00231D86"/>
    <w:rsid w:val="002333E0"/>
    <w:rsid w:val="002352F2"/>
    <w:rsid w:val="002413D5"/>
    <w:rsid w:val="002430E0"/>
    <w:rsid w:val="0024498B"/>
    <w:rsid w:val="00245D2B"/>
    <w:rsid w:val="00245F2A"/>
    <w:rsid w:val="0024615F"/>
    <w:rsid w:val="0024686A"/>
    <w:rsid w:val="002506B7"/>
    <w:rsid w:val="00250EED"/>
    <w:rsid w:val="00252BB2"/>
    <w:rsid w:val="00253263"/>
    <w:rsid w:val="0025353C"/>
    <w:rsid w:val="0025392D"/>
    <w:rsid w:val="00256F95"/>
    <w:rsid w:val="002576AF"/>
    <w:rsid w:val="002606D7"/>
    <w:rsid w:val="0026120D"/>
    <w:rsid w:val="00262F78"/>
    <w:rsid w:val="0026304C"/>
    <w:rsid w:val="0026440B"/>
    <w:rsid w:val="00265924"/>
    <w:rsid w:val="00265DE2"/>
    <w:rsid w:val="00267F17"/>
    <w:rsid w:val="0027015E"/>
    <w:rsid w:val="002701C7"/>
    <w:rsid w:val="00272192"/>
    <w:rsid w:val="00272CBF"/>
    <w:rsid w:val="00272CCD"/>
    <w:rsid w:val="00273320"/>
    <w:rsid w:val="00276716"/>
    <w:rsid w:val="00276B9E"/>
    <w:rsid w:val="00276D4B"/>
    <w:rsid w:val="00280F43"/>
    <w:rsid w:val="002822F1"/>
    <w:rsid w:val="0028511D"/>
    <w:rsid w:val="0028752F"/>
    <w:rsid w:val="00287635"/>
    <w:rsid w:val="00290F4A"/>
    <w:rsid w:val="00291097"/>
    <w:rsid w:val="00293A3C"/>
    <w:rsid w:val="00294E4E"/>
    <w:rsid w:val="002972FF"/>
    <w:rsid w:val="002A0986"/>
    <w:rsid w:val="002A2CD4"/>
    <w:rsid w:val="002A351B"/>
    <w:rsid w:val="002A4371"/>
    <w:rsid w:val="002A5AE7"/>
    <w:rsid w:val="002B1F51"/>
    <w:rsid w:val="002B438B"/>
    <w:rsid w:val="002B4A28"/>
    <w:rsid w:val="002B4AEE"/>
    <w:rsid w:val="002B4F3B"/>
    <w:rsid w:val="002B4FE2"/>
    <w:rsid w:val="002B56AC"/>
    <w:rsid w:val="002B5BB1"/>
    <w:rsid w:val="002B688D"/>
    <w:rsid w:val="002B6BFD"/>
    <w:rsid w:val="002C16A7"/>
    <w:rsid w:val="002C1921"/>
    <w:rsid w:val="002C2CFA"/>
    <w:rsid w:val="002C3FF4"/>
    <w:rsid w:val="002C42B7"/>
    <w:rsid w:val="002C5689"/>
    <w:rsid w:val="002C65CA"/>
    <w:rsid w:val="002C6EFF"/>
    <w:rsid w:val="002C7A00"/>
    <w:rsid w:val="002D19F8"/>
    <w:rsid w:val="002D2EC2"/>
    <w:rsid w:val="002D7C52"/>
    <w:rsid w:val="002D7D10"/>
    <w:rsid w:val="002E08DE"/>
    <w:rsid w:val="002E58BB"/>
    <w:rsid w:val="002E62E6"/>
    <w:rsid w:val="002E72D9"/>
    <w:rsid w:val="002F0FBF"/>
    <w:rsid w:val="002F2275"/>
    <w:rsid w:val="002F2491"/>
    <w:rsid w:val="002F2844"/>
    <w:rsid w:val="002F2A17"/>
    <w:rsid w:val="003024C5"/>
    <w:rsid w:val="0030291C"/>
    <w:rsid w:val="003029B2"/>
    <w:rsid w:val="003032C8"/>
    <w:rsid w:val="00303C4E"/>
    <w:rsid w:val="00304F22"/>
    <w:rsid w:val="00304F77"/>
    <w:rsid w:val="00305260"/>
    <w:rsid w:val="003118D7"/>
    <w:rsid w:val="00311B42"/>
    <w:rsid w:val="00312900"/>
    <w:rsid w:val="00312B90"/>
    <w:rsid w:val="00312FDC"/>
    <w:rsid w:val="003137B7"/>
    <w:rsid w:val="003140A8"/>
    <w:rsid w:val="003140EF"/>
    <w:rsid w:val="003145E8"/>
    <w:rsid w:val="0031491E"/>
    <w:rsid w:val="00314EC2"/>
    <w:rsid w:val="003169C3"/>
    <w:rsid w:val="0031708C"/>
    <w:rsid w:val="003172F3"/>
    <w:rsid w:val="00317DAE"/>
    <w:rsid w:val="00320D85"/>
    <w:rsid w:val="003245F5"/>
    <w:rsid w:val="0032476C"/>
    <w:rsid w:val="00324C68"/>
    <w:rsid w:val="003261E3"/>
    <w:rsid w:val="0032669A"/>
    <w:rsid w:val="0032759A"/>
    <w:rsid w:val="00330E67"/>
    <w:rsid w:val="00331999"/>
    <w:rsid w:val="00331FC6"/>
    <w:rsid w:val="00333113"/>
    <w:rsid w:val="00336DDE"/>
    <w:rsid w:val="00337173"/>
    <w:rsid w:val="00337D9E"/>
    <w:rsid w:val="003435F8"/>
    <w:rsid w:val="003439F7"/>
    <w:rsid w:val="00344834"/>
    <w:rsid w:val="00347CCC"/>
    <w:rsid w:val="00351985"/>
    <w:rsid w:val="00351F4A"/>
    <w:rsid w:val="003529B6"/>
    <w:rsid w:val="003531C1"/>
    <w:rsid w:val="003533F3"/>
    <w:rsid w:val="00353C2B"/>
    <w:rsid w:val="00356948"/>
    <w:rsid w:val="00356A47"/>
    <w:rsid w:val="00360675"/>
    <w:rsid w:val="003619FF"/>
    <w:rsid w:val="003631F0"/>
    <w:rsid w:val="003641DE"/>
    <w:rsid w:val="00364AC1"/>
    <w:rsid w:val="00365149"/>
    <w:rsid w:val="00366657"/>
    <w:rsid w:val="00370769"/>
    <w:rsid w:val="00370DBE"/>
    <w:rsid w:val="003747B5"/>
    <w:rsid w:val="00377C11"/>
    <w:rsid w:val="00382070"/>
    <w:rsid w:val="00382A86"/>
    <w:rsid w:val="00385086"/>
    <w:rsid w:val="00385BFD"/>
    <w:rsid w:val="00387752"/>
    <w:rsid w:val="00390412"/>
    <w:rsid w:val="003904E6"/>
    <w:rsid w:val="00392382"/>
    <w:rsid w:val="00392494"/>
    <w:rsid w:val="00392B0C"/>
    <w:rsid w:val="00394464"/>
    <w:rsid w:val="00396233"/>
    <w:rsid w:val="00396601"/>
    <w:rsid w:val="00397DC1"/>
    <w:rsid w:val="003A0171"/>
    <w:rsid w:val="003A079D"/>
    <w:rsid w:val="003A2B40"/>
    <w:rsid w:val="003A3B12"/>
    <w:rsid w:val="003A5636"/>
    <w:rsid w:val="003A5799"/>
    <w:rsid w:val="003A7408"/>
    <w:rsid w:val="003B0422"/>
    <w:rsid w:val="003B064F"/>
    <w:rsid w:val="003B0CA8"/>
    <w:rsid w:val="003B480F"/>
    <w:rsid w:val="003B5E59"/>
    <w:rsid w:val="003C0761"/>
    <w:rsid w:val="003C086D"/>
    <w:rsid w:val="003C1C33"/>
    <w:rsid w:val="003C2ED8"/>
    <w:rsid w:val="003C3392"/>
    <w:rsid w:val="003C4060"/>
    <w:rsid w:val="003C40A8"/>
    <w:rsid w:val="003C68BF"/>
    <w:rsid w:val="003C69B5"/>
    <w:rsid w:val="003C6BF0"/>
    <w:rsid w:val="003C796E"/>
    <w:rsid w:val="003D0638"/>
    <w:rsid w:val="003D0D27"/>
    <w:rsid w:val="003D1C5A"/>
    <w:rsid w:val="003D2F59"/>
    <w:rsid w:val="003D3351"/>
    <w:rsid w:val="003D401F"/>
    <w:rsid w:val="003D4C23"/>
    <w:rsid w:val="003D7E90"/>
    <w:rsid w:val="003E069F"/>
    <w:rsid w:val="003E2A4D"/>
    <w:rsid w:val="003E2D1D"/>
    <w:rsid w:val="003E309A"/>
    <w:rsid w:val="003E4500"/>
    <w:rsid w:val="003E484A"/>
    <w:rsid w:val="003E779C"/>
    <w:rsid w:val="003F1ACA"/>
    <w:rsid w:val="003F2045"/>
    <w:rsid w:val="003F23B1"/>
    <w:rsid w:val="003F4784"/>
    <w:rsid w:val="003F5AD5"/>
    <w:rsid w:val="003F6450"/>
    <w:rsid w:val="0040046C"/>
    <w:rsid w:val="00402289"/>
    <w:rsid w:val="004031F2"/>
    <w:rsid w:val="00403487"/>
    <w:rsid w:val="00404C11"/>
    <w:rsid w:val="00405E8B"/>
    <w:rsid w:val="004067D4"/>
    <w:rsid w:val="00410AF4"/>
    <w:rsid w:val="00412F91"/>
    <w:rsid w:val="004133BA"/>
    <w:rsid w:val="00415B05"/>
    <w:rsid w:val="00415D90"/>
    <w:rsid w:val="00416F9F"/>
    <w:rsid w:val="004176C8"/>
    <w:rsid w:val="00417D05"/>
    <w:rsid w:val="004212E4"/>
    <w:rsid w:val="00421435"/>
    <w:rsid w:val="00426F96"/>
    <w:rsid w:val="004271B1"/>
    <w:rsid w:val="0042727E"/>
    <w:rsid w:val="004307C9"/>
    <w:rsid w:val="004312E8"/>
    <w:rsid w:val="004319E7"/>
    <w:rsid w:val="004333BA"/>
    <w:rsid w:val="00434732"/>
    <w:rsid w:val="00434BE4"/>
    <w:rsid w:val="00436680"/>
    <w:rsid w:val="00441B13"/>
    <w:rsid w:val="004432E3"/>
    <w:rsid w:val="00443399"/>
    <w:rsid w:val="00446CE1"/>
    <w:rsid w:val="00447A83"/>
    <w:rsid w:val="004500BD"/>
    <w:rsid w:val="0045059B"/>
    <w:rsid w:val="004534AE"/>
    <w:rsid w:val="004577CC"/>
    <w:rsid w:val="00460AC6"/>
    <w:rsid w:val="004649F9"/>
    <w:rsid w:val="00465212"/>
    <w:rsid w:val="004655FB"/>
    <w:rsid w:val="00465F55"/>
    <w:rsid w:val="00471AD2"/>
    <w:rsid w:val="0047373C"/>
    <w:rsid w:val="00473BA0"/>
    <w:rsid w:val="004742FD"/>
    <w:rsid w:val="00475F72"/>
    <w:rsid w:val="0047622E"/>
    <w:rsid w:val="004767B8"/>
    <w:rsid w:val="00476AF1"/>
    <w:rsid w:val="00476BFC"/>
    <w:rsid w:val="00477499"/>
    <w:rsid w:val="00480A22"/>
    <w:rsid w:val="00480ADC"/>
    <w:rsid w:val="00481CCF"/>
    <w:rsid w:val="00482D31"/>
    <w:rsid w:val="0048449C"/>
    <w:rsid w:val="00485043"/>
    <w:rsid w:val="0048582F"/>
    <w:rsid w:val="004879B0"/>
    <w:rsid w:val="00487CB0"/>
    <w:rsid w:val="00487D24"/>
    <w:rsid w:val="00492367"/>
    <w:rsid w:val="00492AA3"/>
    <w:rsid w:val="00493CF5"/>
    <w:rsid w:val="00493EE2"/>
    <w:rsid w:val="004945B7"/>
    <w:rsid w:val="00494791"/>
    <w:rsid w:val="00497394"/>
    <w:rsid w:val="004A053E"/>
    <w:rsid w:val="004A13E6"/>
    <w:rsid w:val="004A3152"/>
    <w:rsid w:val="004A404F"/>
    <w:rsid w:val="004A5D30"/>
    <w:rsid w:val="004A687F"/>
    <w:rsid w:val="004A6E9E"/>
    <w:rsid w:val="004A7B69"/>
    <w:rsid w:val="004B0CD9"/>
    <w:rsid w:val="004B1EC5"/>
    <w:rsid w:val="004B257C"/>
    <w:rsid w:val="004B2A63"/>
    <w:rsid w:val="004B2C76"/>
    <w:rsid w:val="004B3198"/>
    <w:rsid w:val="004B4C21"/>
    <w:rsid w:val="004B557E"/>
    <w:rsid w:val="004B5E85"/>
    <w:rsid w:val="004B7716"/>
    <w:rsid w:val="004B77F5"/>
    <w:rsid w:val="004B7BD2"/>
    <w:rsid w:val="004C0CB2"/>
    <w:rsid w:val="004C270D"/>
    <w:rsid w:val="004C2AB0"/>
    <w:rsid w:val="004C2B5D"/>
    <w:rsid w:val="004C37C5"/>
    <w:rsid w:val="004C3875"/>
    <w:rsid w:val="004C75A5"/>
    <w:rsid w:val="004D2612"/>
    <w:rsid w:val="004D26C0"/>
    <w:rsid w:val="004D4C98"/>
    <w:rsid w:val="004D6855"/>
    <w:rsid w:val="004D6FCD"/>
    <w:rsid w:val="004E14DB"/>
    <w:rsid w:val="004E5996"/>
    <w:rsid w:val="004E62B4"/>
    <w:rsid w:val="004E638E"/>
    <w:rsid w:val="004E6564"/>
    <w:rsid w:val="004E7312"/>
    <w:rsid w:val="004E7F6F"/>
    <w:rsid w:val="004F2105"/>
    <w:rsid w:val="004F3D38"/>
    <w:rsid w:val="004F5C4F"/>
    <w:rsid w:val="004F671A"/>
    <w:rsid w:val="004F675B"/>
    <w:rsid w:val="00500377"/>
    <w:rsid w:val="00500573"/>
    <w:rsid w:val="00503665"/>
    <w:rsid w:val="0050461D"/>
    <w:rsid w:val="005048E0"/>
    <w:rsid w:val="00505487"/>
    <w:rsid w:val="00507686"/>
    <w:rsid w:val="00511CD0"/>
    <w:rsid w:val="00513440"/>
    <w:rsid w:val="00514F8B"/>
    <w:rsid w:val="00515B49"/>
    <w:rsid w:val="00515C17"/>
    <w:rsid w:val="00515C7A"/>
    <w:rsid w:val="00515DC0"/>
    <w:rsid w:val="00516220"/>
    <w:rsid w:val="00520862"/>
    <w:rsid w:val="005220F4"/>
    <w:rsid w:val="005224E0"/>
    <w:rsid w:val="005234F6"/>
    <w:rsid w:val="00523713"/>
    <w:rsid w:val="0052671D"/>
    <w:rsid w:val="00527142"/>
    <w:rsid w:val="00530528"/>
    <w:rsid w:val="0053129C"/>
    <w:rsid w:val="00531DCD"/>
    <w:rsid w:val="00532542"/>
    <w:rsid w:val="00534619"/>
    <w:rsid w:val="00535277"/>
    <w:rsid w:val="005404D3"/>
    <w:rsid w:val="00541003"/>
    <w:rsid w:val="005434EB"/>
    <w:rsid w:val="00544500"/>
    <w:rsid w:val="0054498D"/>
    <w:rsid w:val="0054771D"/>
    <w:rsid w:val="005518B2"/>
    <w:rsid w:val="00553134"/>
    <w:rsid w:val="00553798"/>
    <w:rsid w:val="00554B79"/>
    <w:rsid w:val="00556108"/>
    <w:rsid w:val="005621C7"/>
    <w:rsid w:val="005629B6"/>
    <w:rsid w:val="005648AC"/>
    <w:rsid w:val="00566147"/>
    <w:rsid w:val="00566499"/>
    <w:rsid w:val="00572C36"/>
    <w:rsid w:val="0057622F"/>
    <w:rsid w:val="005805A3"/>
    <w:rsid w:val="00583A35"/>
    <w:rsid w:val="005846AC"/>
    <w:rsid w:val="0058642A"/>
    <w:rsid w:val="00586F96"/>
    <w:rsid w:val="00587759"/>
    <w:rsid w:val="00590068"/>
    <w:rsid w:val="00590837"/>
    <w:rsid w:val="005911ED"/>
    <w:rsid w:val="00594DA9"/>
    <w:rsid w:val="0059670C"/>
    <w:rsid w:val="005967F3"/>
    <w:rsid w:val="00597921"/>
    <w:rsid w:val="005A014F"/>
    <w:rsid w:val="005A07FA"/>
    <w:rsid w:val="005A0A18"/>
    <w:rsid w:val="005A147D"/>
    <w:rsid w:val="005A1587"/>
    <w:rsid w:val="005A23C6"/>
    <w:rsid w:val="005A3654"/>
    <w:rsid w:val="005A5E28"/>
    <w:rsid w:val="005A725B"/>
    <w:rsid w:val="005B1ADB"/>
    <w:rsid w:val="005B3857"/>
    <w:rsid w:val="005B5D0B"/>
    <w:rsid w:val="005B6161"/>
    <w:rsid w:val="005B7D6B"/>
    <w:rsid w:val="005C181B"/>
    <w:rsid w:val="005C2407"/>
    <w:rsid w:val="005C374D"/>
    <w:rsid w:val="005C4745"/>
    <w:rsid w:val="005C5245"/>
    <w:rsid w:val="005C52E8"/>
    <w:rsid w:val="005C5F9D"/>
    <w:rsid w:val="005C63CB"/>
    <w:rsid w:val="005C6EF9"/>
    <w:rsid w:val="005D3238"/>
    <w:rsid w:val="005D4C48"/>
    <w:rsid w:val="005D60D7"/>
    <w:rsid w:val="005D6551"/>
    <w:rsid w:val="005D7B4C"/>
    <w:rsid w:val="005E0B58"/>
    <w:rsid w:val="005E127E"/>
    <w:rsid w:val="005E4249"/>
    <w:rsid w:val="005E6AA0"/>
    <w:rsid w:val="005E748A"/>
    <w:rsid w:val="005F096B"/>
    <w:rsid w:val="005F1515"/>
    <w:rsid w:val="005F1915"/>
    <w:rsid w:val="005F3252"/>
    <w:rsid w:val="005F3933"/>
    <w:rsid w:val="005F406C"/>
    <w:rsid w:val="005F4CF9"/>
    <w:rsid w:val="005F4F68"/>
    <w:rsid w:val="005F54A0"/>
    <w:rsid w:val="005F5E55"/>
    <w:rsid w:val="005F7087"/>
    <w:rsid w:val="005F721D"/>
    <w:rsid w:val="00600F1D"/>
    <w:rsid w:val="006010D7"/>
    <w:rsid w:val="00604308"/>
    <w:rsid w:val="006046D0"/>
    <w:rsid w:val="006054D6"/>
    <w:rsid w:val="006057D8"/>
    <w:rsid w:val="006072BB"/>
    <w:rsid w:val="0061071C"/>
    <w:rsid w:val="00611353"/>
    <w:rsid w:val="00611419"/>
    <w:rsid w:val="006143A0"/>
    <w:rsid w:val="00617AB7"/>
    <w:rsid w:val="0062470D"/>
    <w:rsid w:val="006304C0"/>
    <w:rsid w:val="00630897"/>
    <w:rsid w:val="00631CD2"/>
    <w:rsid w:val="00632424"/>
    <w:rsid w:val="006326ED"/>
    <w:rsid w:val="00632A30"/>
    <w:rsid w:val="00632E2C"/>
    <w:rsid w:val="00633409"/>
    <w:rsid w:val="00634C70"/>
    <w:rsid w:val="00634D0B"/>
    <w:rsid w:val="00635097"/>
    <w:rsid w:val="006352AA"/>
    <w:rsid w:val="00635ED4"/>
    <w:rsid w:val="00637572"/>
    <w:rsid w:val="00640E04"/>
    <w:rsid w:val="00642E41"/>
    <w:rsid w:val="00642E5A"/>
    <w:rsid w:val="00644445"/>
    <w:rsid w:val="0064522C"/>
    <w:rsid w:val="00646540"/>
    <w:rsid w:val="0064672C"/>
    <w:rsid w:val="00646935"/>
    <w:rsid w:val="006479FD"/>
    <w:rsid w:val="00647EA2"/>
    <w:rsid w:val="00650159"/>
    <w:rsid w:val="006504D4"/>
    <w:rsid w:val="00650A45"/>
    <w:rsid w:val="00650F53"/>
    <w:rsid w:val="0065155A"/>
    <w:rsid w:val="006527AB"/>
    <w:rsid w:val="00654E1A"/>
    <w:rsid w:val="00657002"/>
    <w:rsid w:val="00661264"/>
    <w:rsid w:val="00663287"/>
    <w:rsid w:val="0066361D"/>
    <w:rsid w:val="006658C2"/>
    <w:rsid w:val="0066650C"/>
    <w:rsid w:val="00666724"/>
    <w:rsid w:val="00671135"/>
    <w:rsid w:val="006716C8"/>
    <w:rsid w:val="006774B9"/>
    <w:rsid w:val="00681BD8"/>
    <w:rsid w:val="00682265"/>
    <w:rsid w:val="00682534"/>
    <w:rsid w:val="006831A3"/>
    <w:rsid w:val="0068423D"/>
    <w:rsid w:val="00684EBB"/>
    <w:rsid w:val="0068597E"/>
    <w:rsid w:val="0069137B"/>
    <w:rsid w:val="00691776"/>
    <w:rsid w:val="00691AE2"/>
    <w:rsid w:val="00691E2F"/>
    <w:rsid w:val="00693D1C"/>
    <w:rsid w:val="00695685"/>
    <w:rsid w:val="006958BE"/>
    <w:rsid w:val="00695BCF"/>
    <w:rsid w:val="0069620C"/>
    <w:rsid w:val="00696F1A"/>
    <w:rsid w:val="00697E06"/>
    <w:rsid w:val="006A1235"/>
    <w:rsid w:val="006A2BE2"/>
    <w:rsid w:val="006A2DAA"/>
    <w:rsid w:val="006A48C2"/>
    <w:rsid w:val="006A4E67"/>
    <w:rsid w:val="006A630E"/>
    <w:rsid w:val="006A69DD"/>
    <w:rsid w:val="006A7572"/>
    <w:rsid w:val="006A7746"/>
    <w:rsid w:val="006B0C36"/>
    <w:rsid w:val="006B1CEB"/>
    <w:rsid w:val="006B27F2"/>
    <w:rsid w:val="006B2ECB"/>
    <w:rsid w:val="006B3995"/>
    <w:rsid w:val="006B54A9"/>
    <w:rsid w:val="006B64E9"/>
    <w:rsid w:val="006B661C"/>
    <w:rsid w:val="006C0298"/>
    <w:rsid w:val="006C0768"/>
    <w:rsid w:val="006C21A0"/>
    <w:rsid w:val="006C615C"/>
    <w:rsid w:val="006C625E"/>
    <w:rsid w:val="006C657C"/>
    <w:rsid w:val="006D01DA"/>
    <w:rsid w:val="006D14E7"/>
    <w:rsid w:val="006D2204"/>
    <w:rsid w:val="006D405E"/>
    <w:rsid w:val="006D49B4"/>
    <w:rsid w:val="006D4B4E"/>
    <w:rsid w:val="006D4BCD"/>
    <w:rsid w:val="006D522F"/>
    <w:rsid w:val="006D602C"/>
    <w:rsid w:val="006D6A98"/>
    <w:rsid w:val="006D6D22"/>
    <w:rsid w:val="006D70FA"/>
    <w:rsid w:val="006E27A6"/>
    <w:rsid w:val="006E4FD4"/>
    <w:rsid w:val="006E5C83"/>
    <w:rsid w:val="006E7B10"/>
    <w:rsid w:val="006F1FB8"/>
    <w:rsid w:val="006F3D1C"/>
    <w:rsid w:val="006F4FA0"/>
    <w:rsid w:val="006F5A84"/>
    <w:rsid w:val="0070136F"/>
    <w:rsid w:val="00702704"/>
    <w:rsid w:val="00702C96"/>
    <w:rsid w:val="00704152"/>
    <w:rsid w:val="00704A86"/>
    <w:rsid w:val="007057C1"/>
    <w:rsid w:val="0070589B"/>
    <w:rsid w:val="007063CF"/>
    <w:rsid w:val="0070667F"/>
    <w:rsid w:val="00706EDD"/>
    <w:rsid w:val="00711070"/>
    <w:rsid w:val="0071167E"/>
    <w:rsid w:val="00720A72"/>
    <w:rsid w:val="0072279B"/>
    <w:rsid w:val="0072539F"/>
    <w:rsid w:val="00725FC0"/>
    <w:rsid w:val="007271CF"/>
    <w:rsid w:val="00727413"/>
    <w:rsid w:val="00727ACC"/>
    <w:rsid w:val="00727AE7"/>
    <w:rsid w:val="007305F1"/>
    <w:rsid w:val="007320EB"/>
    <w:rsid w:val="0073260D"/>
    <w:rsid w:val="00733F99"/>
    <w:rsid w:val="007344F7"/>
    <w:rsid w:val="007347D9"/>
    <w:rsid w:val="007354E8"/>
    <w:rsid w:val="007408D8"/>
    <w:rsid w:val="00743530"/>
    <w:rsid w:val="007451AF"/>
    <w:rsid w:val="00746268"/>
    <w:rsid w:val="00752DAF"/>
    <w:rsid w:val="00753E33"/>
    <w:rsid w:val="007563B5"/>
    <w:rsid w:val="0075692D"/>
    <w:rsid w:val="00756BA1"/>
    <w:rsid w:val="00757376"/>
    <w:rsid w:val="00757AEF"/>
    <w:rsid w:val="00757C9E"/>
    <w:rsid w:val="007625A5"/>
    <w:rsid w:val="007632C4"/>
    <w:rsid w:val="00763345"/>
    <w:rsid w:val="007654FF"/>
    <w:rsid w:val="0076566A"/>
    <w:rsid w:val="007670EE"/>
    <w:rsid w:val="0076731C"/>
    <w:rsid w:val="00767C72"/>
    <w:rsid w:val="00775940"/>
    <w:rsid w:val="0077605D"/>
    <w:rsid w:val="00776288"/>
    <w:rsid w:val="00777A24"/>
    <w:rsid w:val="00777C7A"/>
    <w:rsid w:val="00777D03"/>
    <w:rsid w:val="00777DC3"/>
    <w:rsid w:val="007806A4"/>
    <w:rsid w:val="007813F6"/>
    <w:rsid w:val="00781444"/>
    <w:rsid w:val="00781E29"/>
    <w:rsid w:val="00782E60"/>
    <w:rsid w:val="00783675"/>
    <w:rsid w:val="00783D50"/>
    <w:rsid w:val="007850C4"/>
    <w:rsid w:val="00786361"/>
    <w:rsid w:val="0079013F"/>
    <w:rsid w:val="00790727"/>
    <w:rsid w:val="00792277"/>
    <w:rsid w:val="00793B85"/>
    <w:rsid w:val="0079664C"/>
    <w:rsid w:val="00797438"/>
    <w:rsid w:val="007A0E76"/>
    <w:rsid w:val="007A15A0"/>
    <w:rsid w:val="007A3ED8"/>
    <w:rsid w:val="007A5C20"/>
    <w:rsid w:val="007A5F43"/>
    <w:rsid w:val="007B01C2"/>
    <w:rsid w:val="007B171C"/>
    <w:rsid w:val="007B3B00"/>
    <w:rsid w:val="007B436E"/>
    <w:rsid w:val="007B6F3F"/>
    <w:rsid w:val="007C09D7"/>
    <w:rsid w:val="007C0B83"/>
    <w:rsid w:val="007C1E9F"/>
    <w:rsid w:val="007C2C03"/>
    <w:rsid w:val="007C2C87"/>
    <w:rsid w:val="007C36DE"/>
    <w:rsid w:val="007C3EBA"/>
    <w:rsid w:val="007C4FC3"/>
    <w:rsid w:val="007C56E6"/>
    <w:rsid w:val="007C76AF"/>
    <w:rsid w:val="007D23B4"/>
    <w:rsid w:val="007D25A3"/>
    <w:rsid w:val="007D303C"/>
    <w:rsid w:val="007D350E"/>
    <w:rsid w:val="007D608B"/>
    <w:rsid w:val="007E1215"/>
    <w:rsid w:val="007E43D3"/>
    <w:rsid w:val="007E69E8"/>
    <w:rsid w:val="007E6D4F"/>
    <w:rsid w:val="007E772B"/>
    <w:rsid w:val="007E7A70"/>
    <w:rsid w:val="007F09EE"/>
    <w:rsid w:val="007F0E22"/>
    <w:rsid w:val="007F2A47"/>
    <w:rsid w:val="007F2C81"/>
    <w:rsid w:val="007F462E"/>
    <w:rsid w:val="007F5FD2"/>
    <w:rsid w:val="007F7CC8"/>
    <w:rsid w:val="00800535"/>
    <w:rsid w:val="00801C91"/>
    <w:rsid w:val="00804F2F"/>
    <w:rsid w:val="00804F3D"/>
    <w:rsid w:val="00804FA9"/>
    <w:rsid w:val="008066C4"/>
    <w:rsid w:val="00806832"/>
    <w:rsid w:val="00806FF0"/>
    <w:rsid w:val="00810391"/>
    <w:rsid w:val="008105AE"/>
    <w:rsid w:val="00810A9A"/>
    <w:rsid w:val="00810D7E"/>
    <w:rsid w:val="00812DFA"/>
    <w:rsid w:val="0081500B"/>
    <w:rsid w:val="00820658"/>
    <w:rsid w:val="00820F4E"/>
    <w:rsid w:val="00823053"/>
    <w:rsid w:val="00823BBD"/>
    <w:rsid w:val="00824FB6"/>
    <w:rsid w:val="00825CD8"/>
    <w:rsid w:val="00827DC9"/>
    <w:rsid w:val="00835602"/>
    <w:rsid w:val="00836DC0"/>
    <w:rsid w:val="00836FC7"/>
    <w:rsid w:val="00837417"/>
    <w:rsid w:val="00837DB1"/>
    <w:rsid w:val="0084023D"/>
    <w:rsid w:val="00842390"/>
    <w:rsid w:val="00842583"/>
    <w:rsid w:val="0084374B"/>
    <w:rsid w:val="0084630E"/>
    <w:rsid w:val="00850067"/>
    <w:rsid w:val="008501FD"/>
    <w:rsid w:val="008515B6"/>
    <w:rsid w:val="008519A6"/>
    <w:rsid w:val="00851CF1"/>
    <w:rsid w:val="00852CB7"/>
    <w:rsid w:val="00852F2A"/>
    <w:rsid w:val="008533B1"/>
    <w:rsid w:val="0085392B"/>
    <w:rsid w:val="00854479"/>
    <w:rsid w:val="00854B43"/>
    <w:rsid w:val="00855E7C"/>
    <w:rsid w:val="0085719C"/>
    <w:rsid w:val="00857C99"/>
    <w:rsid w:val="00862D2B"/>
    <w:rsid w:val="008640CE"/>
    <w:rsid w:val="0086519C"/>
    <w:rsid w:val="00867F66"/>
    <w:rsid w:val="00870A79"/>
    <w:rsid w:val="00871169"/>
    <w:rsid w:val="0087293B"/>
    <w:rsid w:val="00872F79"/>
    <w:rsid w:val="00873E6B"/>
    <w:rsid w:val="00874904"/>
    <w:rsid w:val="0087497D"/>
    <w:rsid w:val="008768C9"/>
    <w:rsid w:val="00876A1A"/>
    <w:rsid w:val="00880106"/>
    <w:rsid w:val="008809E0"/>
    <w:rsid w:val="00880F33"/>
    <w:rsid w:val="008828A7"/>
    <w:rsid w:val="00882EA5"/>
    <w:rsid w:val="00885EA6"/>
    <w:rsid w:val="008868CF"/>
    <w:rsid w:val="008910C3"/>
    <w:rsid w:val="008912A0"/>
    <w:rsid w:val="00891EBC"/>
    <w:rsid w:val="008928C1"/>
    <w:rsid w:val="008931EA"/>
    <w:rsid w:val="00893230"/>
    <w:rsid w:val="00894215"/>
    <w:rsid w:val="00894791"/>
    <w:rsid w:val="00897918"/>
    <w:rsid w:val="008A03AC"/>
    <w:rsid w:val="008A04E7"/>
    <w:rsid w:val="008A16F6"/>
    <w:rsid w:val="008A4138"/>
    <w:rsid w:val="008A47F0"/>
    <w:rsid w:val="008A677E"/>
    <w:rsid w:val="008A71CE"/>
    <w:rsid w:val="008B1FB4"/>
    <w:rsid w:val="008B29D3"/>
    <w:rsid w:val="008B37ED"/>
    <w:rsid w:val="008B5EB2"/>
    <w:rsid w:val="008B7830"/>
    <w:rsid w:val="008B783A"/>
    <w:rsid w:val="008C0233"/>
    <w:rsid w:val="008C088F"/>
    <w:rsid w:val="008C3A35"/>
    <w:rsid w:val="008C3BEB"/>
    <w:rsid w:val="008C4414"/>
    <w:rsid w:val="008C5452"/>
    <w:rsid w:val="008C5ED0"/>
    <w:rsid w:val="008C6A80"/>
    <w:rsid w:val="008D004A"/>
    <w:rsid w:val="008D05E6"/>
    <w:rsid w:val="008D0B28"/>
    <w:rsid w:val="008D1C7B"/>
    <w:rsid w:val="008D3866"/>
    <w:rsid w:val="008D3FEC"/>
    <w:rsid w:val="008D569E"/>
    <w:rsid w:val="008D60F0"/>
    <w:rsid w:val="008D7A73"/>
    <w:rsid w:val="008D7B25"/>
    <w:rsid w:val="008E1F3B"/>
    <w:rsid w:val="008E2E07"/>
    <w:rsid w:val="008E5413"/>
    <w:rsid w:val="008E6836"/>
    <w:rsid w:val="008F0B36"/>
    <w:rsid w:val="008F0D09"/>
    <w:rsid w:val="008F2A99"/>
    <w:rsid w:val="008F480B"/>
    <w:rsid w:val="008F7C00"/>
    <w:rsid w:val="00900214"/>
    <w:rsid w:val="009009A4"/>
    <w:rsid w:val="009012DF"/>
    <w:rsid w:val="009024B6"/>
    <w:rsid w:val="0090353B"/>
    <w:rsid w:val="0090545F"/>
    <w:rsid w:val="00906223"/>
    <w:rsid w:val="00906FB0"/>
    <w:rsid w:val="00907705"/>
    <w:rsid w:val="009078E4"/>
    <w:rsid w:val="009103E6"/>
    <w:rsid w:val="009117F9"/>
    <w:rsid w:val="009128D5"/>
    <w:rsid w:val="00914080"/>
    <w:rsid w:val="00914343"/>
    <w:rsid w:val="009146AC"/>
    <w:rsid w:val="00915106"/>
    <w:rsid w:val="009201AD"/>
    <w:rsid w:val="00920E87"/>
    <w:rsid w:val="00921C51"/>
    <w:rsid w:val="00922EB0"/>
    <w:rsid w:val="00924D84"/>
    <w:rsid w:val="0092608F"/>
    <w:rsid w:val="00926C9C"/>
    <w:rsid w:val="009270E8"/>
    <w:rsid w:val="00927982"/>
    <w:rsid w:val="0093309C"/>
    <w:rsid w:val="00933565"/>
    <w:rsid w:val="00933F00"/>
    <w:rsid w:val="00940E68"/>
    <w:rsid w:val="00941105"/>
    <w:rsid w:val="00941728"/>
    <w:rsid w:val="00941B1F"/>
    <w:rsid w:val="009438BA"/>
    <w:rsid w:val="009456BB"/>
    <w:rsid w:val="00945E6A"/>
    <w:rsid w:val="00947EA5"/>
    <w:rsid w:val="00951B53"/>
    <w:rsid w:val="00952B4C"/>
    <w:rsid w:val="00952FF2"/>
    <w:rsid w:val="009551AB"/>
    <w:rsid w:val="00956444"/>
    <w:rsid w:val="00960BA7"/>
    <w:rsid w:val="00960CE5"/>
    <w:rsid w:val="00963A23"/>
    <w:rsid w:val="00963BD6"/>
    <w:rsid w:val="0096419D"/>
    <w:rsid w:val="009655C7"/>
    <w:rsid w:val="00965FE7"/>
    <w:rsid w:val="00966364"/>
    <w:rsid w:val="009666D2"/>
    <w:rsid w:val="00966CF9"/>
    <w:rsid w:val="009670F3"/>
    <w:rsid w:val="0097025D"/>
    <w:rsid w:val="00970488"/>
    <w:rsid w:val="00970F1D"/>
    <w:rsid w:val="00971095"/>
    <w:rsid w:val="00971CCA"/>
    <w:rsid w:val="00972103"/>
    <w:rsid w:val="0097555B"/>
    <w:rsid w:val="009810CB"/>
    <w:rsid w:val="00981E5A"/>
    <w:rsid w:val="00982FB2"/>
    <w:rsid w:val="0098412B"/>
    <w:rsid w:val="0098599C"/>
    <w:rsid w:val="009875E9"/>
    <w:rsid w:val="00990053"/>
    <w:rsid w:val="00990501"/>
    <w:rsid w:val="00991822"/>
    <w:rsid w:val="009924E9"/>
    <w:rsid w:val="0099385A"/>
    <w:rsid w:val="00993C01"/>
    <w:rsid w:val="009940E9"/>
    <w:rsid w:val="00995228"/>
    <w:rsid w:val="00995B70"/>
    <w:rsid w:val="00995D0C"/>
    <w:rsid w:val="00995E94"/>
    <w:rsid w:val="00996D26"/>
    <w:rsid w:val="00997A38"/>
    <w:rsid w:val="00997A74"/>
    <w:rsid w:val="009A0C1C"/>
    <w:rsid w:val="009A53C0"/>
    <w:rsid w:val="009A5769"/>
    <w:rsid w:val="009A6056"/>
    <w:rsid w:val="009A6067"/>
    <w:rsid w:val="009A701A"/>
    <w:rsid w:val="009A767E"/>
    <w:rsid w:val="009A78EF"/>
    <w:rsid w:val="009B0004"/>
    <w:rsid w:val="009B2E12"/>
    <w:rsid w:val="009B33EB"/>
    <w:rsid w:val="009B3F49"/>
    <w:rsid w:val="009B4A86"/>
    <w:rsid w:val="009B577A"/>
    <w:rsid w:val="009B73BB"/>
    <w:rsid w:val="009B77B8"/>
    <w:rsid w:val="009B7959"/>
    <w:rsid w:val="009B7A94"/>
    <w:rsid w:val="009B7D25"/>
    <w:rsid w:val="009C1562"/>
    <w:rsid w:val="009C20C8"/>
    <w:rsid w:val="009C3A39"/>
    <w:rsid w:val="009C43F0"/>
    <w:rsid w:val="009C4D7F"/>
    <w:rsid w:val="009C4EC5"/>
    <w:rsid w:val="009C6F45"/>
    <w:rsid w:val="009C7365"/>
    <w:rsid w:val="009D104B"/>
    <w:rsid w:val="009D1D7F"/>
    <w:rsid w:val="009D4097"/>
    <w:rsid w:val="009D491C"/>
    <w:rsid w:val="009D77B4"/>
    <w:rsid w:val="009D7EB6"/>
    <w:rsid w:val="009E0519"/>
    <w:rsid w:val="009E1550"/>
    <w:rsid w:val="009E1C56"/>
    <w:rsid w:val="009E3E55"/>
    <w:rsid w:val="009E46B9"/>
    <w:rsid w:val="009E5BC6"/>
    <w:rsid w:val="009E654A"/>
    <w:rsid w:val="009E6906"/>
    <w:rsid w:val="009F1042"/>
    <w:rsid w:val="009F23CE"/>
    <w:rsid w:val="009F4C19"/>
    <w:rsid w:val="009F4ECC"/>
    <w:rsid w:val="009F6961"/>
    <w:rsid w:val="009F6AA5"/>
    <w:rsid w:val="00A01A26"/>
    <w:rsid w:val="00A02C2A"/>
    <w:rsid w:val="00A03A8C"/>
    <w:rsid w:val="00A041D6"/>
    <w:rsid w:val="00A0462A"/>
    <w:rsid w:val="00A062A2"/>
    <w:rsid w:val="00A06E7D"/>
    <w:rsid w:val="00A1085C"/>
    <w:rsid w:val="00A119E7"/>
    <w:rsid w:val="00A1203E"/>
    <w:rsid w:val="00A12485"/>
    <w:rsid w:val="00A14152"/>
    <w:rsid w:val="00A15731"/>
    <w:rsid w:val="00A2061A"/>
    <w:rsid w:val="00A21140"/>
    <w:rsid w:val="00A23D09"/>
    <w:rsid w:val="00A30D8C"/>
    <w:rsid w:val="00A31CA3"/>
    <w:rsid w:val="00A35FCA"/>
    <w:rsid w:val="00A41EE3"/>
    <w:rsid w:val="00A42D6A"/>
    <w:rsid w:val="00A42F20"/>
    <w:rsid w:val="00A45084"/>
    <w:rsid w:val="00A460EE"/>
    <w:rsid w:val="00A47F4C"/>
    <w:rsid w:val="00A556DF"/>
    <w:rsid w:val="00A60CA2"/>
    <w:rsid w:val="00A614FA"/>
    <w:rsid w:val="00A6260C"/>
    <w:rsid w:val="00A62D2A"/>
    <w:rsid w:val="00A639E3"/>
    <w:rsid w:val="00A6609A"/>
    <w:rsid w:val="00A66350"/>
    <w:rsid w:val="00A668AB"/>
    <w:rsid w:val="00A66A4A"/>
    <w:rsid w:val="00A67314"/>
    <w:rsid w:val="00A6752B"/>
    <w:rsid w:val="00A70923"/>
    <w:rsid w:val="00A7283F"/>
    <w:rsid w:val="00A72AB6"/>
    <w:rsid w:val="00A81526"/>
    <w:rsid w:val="00A82003"/>
    <w:rsid w:val="00A82051"/>
    <w:rsid w:val="00A824F8"/>
    <w:rsid w:val="00A82F5B"/>
    <w:rsid w:val="00A856C5"/>
    <w:rsid w:val="00A905B8"/>
    <w:rsid w:val="00A90F31"/>
    <w:rsid w:val="00A913B0"/>
    <w:rsid w:val="00A91D99"/>
    <w:rsid w:val="00A9266E"/>
    <w:rsid w:val="00A929D5"/>
    <w:rsid w:val="00A92B7E"/>
    <w:rsid w:val="00A94631"/>
    <w:rsid w:val="00A952C6"/>
    <w:rsid w:val="00A957A7"/>
    <w:rsid w:val="00A96A2A"/>
    <w:rsid w:val="00A97395"/>
    <w:rsid w:val="00AA05FF"/>
    <w:rsid w:val="00AA18B1"/>
    <w:rsid w:val="00AA31FF"/>
    <w:rsid w:val="00AA44D7"/>
    <w:rsid w:val="00AA5680"/>
    <w:rsid w:val="00AA6813"/>
    <w:rsid w:val="00AA6C71"/>
    <w:rsid w:val="00AA6E58"/>
    <w:rsid w:val="00AA7817"/>
    <w:rsid w:val="00AA789F"/>
    <w:rsid w:val="00AB14D0"/>
    <w:rsid w:val="00AB1895"/>
    <w:rsid w:val="00AB1CC4"/>
    <w:rsid w:val="00AB27BB"/>
    <w:rsid w:val="00AB2E74"/>
    <w:rsid w:val="00AB470F"/>
    <w:rsid w:val="00AB50C6"/>
    <w:rsid w:val="00AB5A97"/>
    <w:rsid w:val="00AB5AD8"/>
    <w:rsid w:val="00AB6E74"/>
    <w:rsid w:val="00AB7ABB"/>
    <w:rsid w:val="00AC5D04"/>
    <w:rsid w:val="00AC731C"/>
    <w:rsid w:val="00AC793D"/>
    <w:rsid w:val="00AD0F2C"/>
    <w:rsid w:val="00AD176B"/>
    <w:rsid w:val="00AD22B3"/>
    <w:rsid w:val="00AD26C9"/>
    <w:rsid w:val="00AD2A6B"/>
    <w:rsid w:val="00AD4201"/>
    <w:rsid w:val="00AD58A3"/>
    <w:rsid w:val="00AD7034"/>
    <w:rsid w:val="00AE002D"/>
    <w:rsid w:val="00AE0CB5"/>
    <w:rsid w:val="00AE109C"/>
    <w:rsid w:val="00AE1DAC"/>
    <w:rsid w:val="00AE235D"/>
    <w:rsid w:val="00AE3A95"/>
    <w:rsid w:val="00AE4ABD"/>
    <w:rsid w:val="00AE70CA"/>
    <w:rsid w:val="00AF055D"/>
    <w:rsid w:val="00AF12A5"/>
    <w:rsid w:val="00AF2CF4"/>
    <w:rsid w:val="00AF3B48"/>
    <w:rsid w:val="00AF4628"/>
    <w:rsid w:val="00AF463B"/>
    <w:rsid w:val="00AF5028"/>
    <w:rsid w:val="00AF508F"/>
    <w:rsid w:val="00AF5DD4"/>
    <w:rsid w:val="00AF5F32"/>
    <w:rsid w:val="00AF716A"/>
    <w:rsid w:val="00AF7C86"/>
    <w:rsid w:val="00B001C3"/>
    <w:rsid w:val="00B02161"/>
    <w:rsid w:val="00B025B0"/>
    <w:rsid w:val="00B02E61"/>
    <w:rsid w:val="00B031E5"/>
    <w:rsid w:val="00B0438F"/>
    <w:rsid w:val="00B05653"/>
    <w:rsid w:val="00B06A01"/>
    <w:rsid w:val="00B07024"/>
    <w:rsid w:val="00B10575"/>
    <w:rsid w:val="00B10C73"/>
    <w:rsid w:val="00B131C2"/>
    <w:rsid w:val="00B140B5"/>
    <w:rsid w:val="00B175AB"/>
    <w:rsid w:val="00B21E02"/>
    <w:rsid w:val="00B221E7"/>
    <w:rsid w:val="00B23148"/>
    <w:rsid w:val="00B24F9C"/>
    <w:rsid w:val="00B26029"/>
    <w:rsid w:val="00B27478"/>
    <w:rsid w:val="00B32488"/>
    <w:rsid w:val="00B33E00"/>
    <w:rsid w:val="00B34395"/>
    <w:rsid w:val="00B3560D"/>
    <w:rsid w:val="00B356F4"/>
    <w:rsid w:val="00B365D2"/>
    <w:rsid w:val="00B366BB"/>
    <w:rsid w:val="00B409D5"/>
    <w:rsid w:val="00B41176"/>
    <w:rsid w:val="00B429A9"/>
    <w:rsid w:val="00B429E2"/>
    <w:rsid w:val="00B43415"/>
    <w:rsid w:val="00B43F77"/>
    <w:rsid w:val="00B44FB5"/>
    <w:rsid w:val="00B46783"/>
    <w:rsid w:val="00B47A22"/>
    <w:rsid w:val="00B51E59"/>
    <w:rsid w:val="00B541EA"/>
    <w:rsid w:val="00B55415"/>
    <w:rsid w:val="00B61D1F"/>
    <w:rsid w:val="00B621A6"/>
    <w:rsid w:val="00B62ED9"/>
    <w:rsid w:val="00B63917"/>
    <w:rsid w:val="00B64D8F"/>
    <w:rsid w:val="00B6594A"/>
    <w:rsid w:val="00B65AA2"/>
    <w:rsid w:val="00B7030C"/>
    <w:rsid w:val="00B70CE4"/>
    <w:rsid w:val="00B74E98"/>
    <w:rsid w:val="00B803F1"/>
    <w:rsid w:val="00B808AE"/>
    <w:rsid w:val="00B80F97"/>
    <w:rsid w:val="00B82228"/>
    <w:rsid w:val="00B82959"/>
    <w:rsid w:val="00B82CA2"/>
    <w:rsid w:val="00B835B4"/>
    <w:rsid w:val="00B86949"/>
    <w:rsid w:val="00B871CD"/>
    <w:rsid w:val="00B926BF"/>
    <w:rsid w:val="00B92785"/>
    <w:rsid w:val="00B936AF"/>
    <w:rsid w:val="00B93F3D"/>
    <w:rsid w:val="00B952EF"/>
    <w:rsid w:val="00BA07AD"/>
    <w:rsid w:val="00BA15AD"/>
    <w:rsid w:val="00BA29CE"/>
    <w:rsid w:val="00BA3250"/>
    <w:rsid w:val="00BA349E"/>
    <w:rsid w:val="00BA3C31"/>
    <w:rsid w:val="00BA5012"/>
    <w:rsid w:val="00BA698C"/>
    <w:rsid w:val="00BB007D"/>
    <w:rsid w:val="00BB3C10"/>
    <w:rsid w:val="00BB3D45"/>
    <w:rsid w:val="00BB62C7"/>
    <w:rsid w:val="00BB7925"/>
    <w:rsid w:val="00BC016E"/>
    <w:rsid w:val="00BC2D4D"/>
    <w:rsid w:val="00BC5367"/>
    <w:rsid w:val="00BC7E35"/>
    <w:rsid w:val="00BD3A1D"/>
    <w:rsid w:val="00BD4409"/>
    <w:rsid w:val="00BD53BD"/>
    <w:rsid w:val="00BD5855"/>
    <w:rsid w:val="00BD6075"/>
    <w:rsid w:val="00BE2241"/>
    <w:rsid w:val="00BE27E8"/>
    <w:rsid w:val="00BE37C7"/>
    <w:rsid w:val="00BE462F"/>
    <w:rsid w:val="00BE6A96"/>
    <w:rsid w:val="00BE71A8"/>
    <w:rsid w:val="00BF162D"/>
    <w:rsid w:val="00BF20B0"/>
    <w:rsid w:val="00BF2FD9"/>
    <w:rsid w:val="00BF49C1"/>
    <w:rsid w:val="00BF4B01"/>
    <w:rsid w:val="00BF5B10"/>
    <w:rsid w:val="00BF6E6A"/>
    <w:rsid w:val="00BF711E"/>
    <w:rsid w:val="00BF7FD4"/>
    <w:rsid w:val="00C0344E"/>
    <w:rsid w:val="00C03908"/>
    <w:rsid w:val="00C03FE4"/>
    <w:rsid w:val="00C04AE2"/>
    <w:rsid w:val="00C05189"/>
    <w:rsid w:val="00C06B81"/>
    <w:rsid w:val="00C06CC8"/>
    <w:rsid w:val="00C06DB6"/>
    <w:rsid w:val="00C10309"/>
    <w:rsid w:val="00C1164F"/>
    <w:rsid w:val="00C12D5C"/>
    <w:rsid w:val="00C12E40"/>
    <w:rsid w:val="00C131AA"/>
    <w:rsid w:val="00C13C21"/>
    <w:rsid w:val="00C21743"/>
    <w:rsid w:val="00C24103"/>
    <w:rsid w:val="00C24598"/>
    <w:rsid w:val="00C25BEA"/>
    <w:rsid w:val="00C30537"/>
    <w:rsid w:val="00C316AF"/>
    <w:rsid w:val="00C323D7"/>
    <w:rsid w:val="00C32B4D"/>
    <w:rsid w:val="00C33D7E"/>
    <w:rsid w:val="00C3725B"/>
    <w:rsid w:val="00C373E0"/>
    <w:rsid w:val="00C37800"/>
    <w:rsid w:val="00C3795A"/>
    <w:rsid w:val="00C37D72"/>
    <w:rsid w:val="00C4065B"/>
    <w:rsid w:val="00C41B32"/>
    <w:rsid w:val="00C4223C"/>
    <w:rsid w:val="00C429B8"/>
    <w:rsid w:val="00C42D27"/>
    <w:rsid w:val="00C44B5D"/>
    <w:rsid w:val="00C44BBB"/>
    <w:rsid w:val="00C45106"/>
    <w:rsid w:val="00C4699A"/>
    <w:rsid w:val="00C5024C"/>
    <w:rsid w:val="00C50268"/>
    <w:rsid w:val="00C518F5"/>
    <w:rsid w:val="00C54A11"/>
    <w:rsid w:val="00C54FF3"/>
    <w:rsid w:val="00C6053A"/>
    <w:rsid w:val="00C6066A"/>
    <w:rsid w:val="00C606FA"/>
    <w:rsid w:val="00C6075C"/>
    <w:rsid w:val="00C61B1E"/>
    <w:rsid w:val="00C62AB7"/>
    <w:rsid w:val="00C66112"/>
    <w:rsid w:val="00C70492"/>
    <w:rsid w:val="00C72036"/>
    <w:rsid w:val="00C72B55"/>
    <w:rsid w:val="00C7427B"/>
    <w:rsid w:val="00C7462D"/>
    <w:rsid w:val="00C747BE"/>
    <w:rsid w:val="00C75785"/>
    <w:rsid w:val="00C75BF2"/>
    <w:rsid w:val="00C767E8"/>
    <w:rsid w:val="00C81A0D"/>
    <w:rsid w:val="00C8347C"/>
    <w:rsid w:val="00C8447E"/>
    <w:rsid w:val="00C8473C"/>
    <w:rsid w:val="00C8584A"/>
    <w:rsid w:val="00C85AC3"/>
    <w:rsid w:val="00C85E41"/>
    <w:rsid w:val="00C90769"/>
    <w:rsid w:val="00C91460"/>
    <w:rsid w:val="00C929CF"/>
    <w:rsid w:val="00C93EF7"/>
    <w:rsid w:val="00C94FFE"/>
    <w:rsid w:val="00C9536C"/>
    <w:rsid w:val="00C95C6E"/>
    <w:rsid w:val="00C964E4"/>
    <w:rsid w:val="00C9692A"/>
    <w:rsid w:val="00C97344"/>
    <w:rsid w:val="00C9768B"/>
    <w:rsid w:val="00CA0BB0"/>
    <w:rsid w:val="00CA23AE"/>
    <w:rsid w:val="00CA252F"/>
    <w:rsid w:val="00CA2DFC"/>
    <w:rsid w:val="00CA3612"/>
    <w:rsid w:val="00CA6FA6"/>
    <w:rsid w:val="00CB0E30"/>
    <w:rsid w:val="00CB16E3"/>
    <w:rsid w:val="00CB2122"/>
    <w:rsid w:val="00CB3AAE"/>
    <w:rsid w:val="00CB3D9C"/>
    <w:rsid w:val="00CB55D7"/>
    <w:rsid w:val="00CB6FB5"/>
    <w:rsid w:val="00CC057C"/>
    <w:rsid w:val="00CC3ACB"/>
    <w:rsid w:val="00CC4B65"/>
    <w:rsid w:val="00CC73F1"/>
    <w:rsid w:val="00CD3193"/>
    <w:rsid w:val="00CD4A2E"/>
    <w:rsid w:val="00CD5658"/>
    <w:rsid w:val="00CD65D0"/>
    <w:rsid w:val="00CE2112"/>
    <w:rsid w:val="00CE235C"/>
    <w:rsid w:val="00CE53D5"/>
    <w:rsid w:val="00CE71CB"/>
    <w:rsid w:val="00CE7D56"/>
    <w:rsid w:val="00CF2C71"/>
    <w:rsid w:val="00CF3C8E"/>
    <w:rsid w:val="00CF6FDD"/>
    <w:rsid w:val="00D00018"/>
    <w:rsid w:val="00D00D63"/>
    <w:rsid w:val="00D01165"/>
    <w:rsid w:val="00D034AF"/>
    <w:rsid w:val="00D036C2"/>
    <w:rsid w:val="00D0402B"/>
    <w:rsid w:val="00D040C3"/>
    <w:rsid w:val="00D04732"/>
    <w:rsid w:val="00D047A8"/>
    <w:rsid w:val="00D07C0A"/>
    <w:rsid w:val="00D112BA"/>
    <w:rsid w:val="00D12D39"/>
    <w:rsid w:val="00D12D61"/>
    <w:rsid w:val="00D20B7B"/>
    <w:rsid w:val="00D2172C"/>
    <w:rsid w:val="00D21F09"/>
    <w:rsid w:val="00D2241C"/>
    <w:rsid w:val="00D22A8A"/>
    <w:rsid w:val="00D23036"/>
    <w:rsid w:val="00D23FAF"/>
    <w:rsid w:val="00D23FB9"/>
    <w:rsid w:val="00D24344"/>
    <w:rsid w:val="00D2646F"/>
    <w:rsid w:val="00D32427"/>
    <w:rsid w:val="00D33642"/>
    <w:rsid w:val="00D34822"/>
    <w:rsid w:val="00D35608"/>
    <w:rsid w:val="00D35DC2"/>
    <w:rsid w:val="00D40719"/>
    <w:rsid w:val="00D43CEE"/>
    <w:rsid w:val="00D46205"/>
    <w:rsid w:val="00D468D3"/>
    <w:rsid w:val="00D504D3"/>
    <w:rsid w:val="00D51B36"/>
    <w:rsid w:val="00D51D82"/>
    <w:rsid w:val="00D5282B"/>
    <w:rsid w:val="00D52B2B"/>
    <w:rsid w:val="00D5452D"/>
    <w:rsid w:val="00D546AC"/>
    <w:rsid w:val="00D56675"/>
    <w:rsid w:val="00D60D46"/>
    <w:rsid w:val="00D61C4A"/>
    <w:rsid w:val="00D6255E"/>
    <w:rsid w:val="00D63ED5"/>
    <w:rsid w:val="00D653B6"/>
    <w:rsid w:val="00D65909"/>
    <w:rsid w:val="00D65B8F"/>
    <w:rsid w:val="00D675FC"/>
    <w:rsid w:val="00D704FC"/>
    <w:rsid w:val="00D70BD6"/>
    <w:rsid w:val="00D70E4B"/>
    <w:rsid w:val="00D7116B"/>
    <w:rsid w:val="00D711FC"/>
    <w:rsid w:val="00D727A8"/>
    <w:rsid w:val="00D74529"/>
    <w:rsid w:val="00D7526D"/>
    <w:rsid w:val="00D759AA"/>
    <w:rsid w:val="00D76F03"/>
    <w:rsid w:val="00D77D8A"/>
    <w:rsid w:val="00D77E9F"/>
    <w:rsid w:val="00D827D0"/>
    <w:rsid w:val="00D86EAC"/>
    <w:rsid w:val="00D90A06"/>
    <w:rsid w:val="00D91DB6"/>
    <w:rsid w:val="00D92EC8"/>
    <w:rsid w:val="00D93920"/>
    <w:rsid w:val="00D942B1"/>
    <w:rsid w:val="00D95959"/>
    <w:rsid w:val="00DA0CDC"/>
    <w:rsid w:val="00DA254E"/>
    <w:rsid w:val="00DA3595"/>
    <w:rsid w:val="00DA4F0D"/>
    <w:rsid w:val="00DA58C0"/>
    <w:rsid w:val="00DA6424"/>
    <w:rsid w:val="00DA6EAA"/>
    <w:rsid w:val="00DB08B2"/>
    <w:rsid w:val="00DB2A35"/>
    <w:rsid w:val="00DB4A95"/>
    <w:rsid w:val="00DB64CA"/>
    <w:rsid w:val="00DC035E"/>
    <w:rsid w:val="00DC26F4"/>
    <w:rsid w:val="00DC2B4A"/>
    <w:rsid w:val="00DD161E"/>
    <w:rsid w:val="00DD6DB2"/>
    <w:rsid w:val="00DD735E"/>
    <w:rsid w:val="00DD7434"/>
    <w:rsid w:val="00DE0464"/>
    <w:rsid w:val="00DE1F5E"/>
    <w:rsid w:val="00DE2147"/>
    <w:rsid w:val="00DE324F"/>
    <w:rsid w:val="00DE365F"/>
    <w:rsid w:val="00DE456B"/>
    <w:rsid w:val="00DE72FF"/>
    <w:rsid w:val="00DE7961"/>
    <w:rsid w:val="00DE7AF1"/>
    <w:rsid w:val="00DE7F5D"/>
    <w:rsid w:val="00DE7FEA"/>
    <w:rsid w:val="00DF0171"/>
    <w:rsid w:val="00DF2937"/>
    <w:rsid w:val="00DF2A72"/>
    <w:rsid w:val="00DF2B44"/>
    <w:rsid w:val="00DF4F11"/>
    <w:rsid w:val="00DF5640"/>
    <w:rsid w:val="00DF668C"/>
    <w:rsid w:val="00DF6DDD"/>
    <w:rsid w:val="00DF7A2F"/>
    <w:rsid w:val="00DF7D6B"/>
    <w:rsid w:val="00E006D5"/>
    <w:rsid w:val="00E01B20"/>
    <w:rsid w:val="00E025D3"/>
    <w:rsid w:val="00E02FB2"/>
    <w:rsid w:val="00E03FA1"/>
    <w:rsid w:val="00E058DA"/>
    <w:rsid w:val="00E0665F"/>
    <w:rsid w:val="00E069B2"/>
    <w:rsid w:val="00E10B92"/>
    <w:rsid w:val="00E11661"/>
    <w:rsid w:val="00E11A72"/>
    <w:rsid w:val="00E11EB5"/>
    <w:rsid w:val="00E13375"/>
    <w:rsid w:val="00E1369E"/>
    <w:rsid w:val="00E1371B"/>
    <w:rsid w:val="00E1444C"/>
    <w:rsid w:val="00E1510D"/>
    <w:rsid w:val="00E16E1B"/>
    <w:rsid w:val="00E2243E"/>
    <w:rsid w:val="00E224F6"/>
    <w:rsid w:val="00E240B9"/>
    <w:rsid w:val="00E32A24"/>
    <w:rsid w:val="00E32C69"/>
    <w:rsid w:val="00E33713"/>
    <w:rsid w:val="00E3378B"/>
    <w:rsid w:val="00E34109"/>
    <w:rsid w:val="00E34A5C"/>
    <w:rsid w:val="00E36E30"/>
    <w:rsid w:val="00E4065A"/>
    <w:rsid w:val="00E41829"/>
    <w:rsid w:val="00E425C4"/>
    <w:rsid w:val="00E425D5"/>
    <w:rsid w:val="00E42D78"/>
    <w:rsid w:val="00E42F87"/>
    <w:rsid w:val="00E434E5"/>
    <w:rsid w:val="00E451DE"/>
    <w:rsid w:val="00E45686"/>
    <w:rsid w:val="00E47CD0"/>
    <w:rsid w:val="00E50B8F"/>
    <w:rsid w:val="00E50F88"/>
    <w:rsid w:val="00E525CC"/>
    <w:rsid w:val="00E53DA1"/>
    <w:rsid w:val="00E54A6F"/>
    <w:rsid w:val="00E55D9E"/>
    <w:rsid w:val="00E57F3F"/>
    <w:rsid w:val="00E601BB"/>
    <w:rsid w:val="00E62418"/>
    <w:rsid w:val="00E62E9D"/>
    <w:rsid w:val="00E64547"/>
    <w:rsid w:val="00E64F4D"/>
    <w:rsid w:val="00E651F9"/>
    <w:rsid w:val="00E6608F"/>
    <w:rsid w:val="00E71932"/>
    <w:rsid w:val="00E725A1"/>
    <w:rsid w:val="00E72CD2"/>
    <w:rsid w:val="00E733F1"/>
    <w:rsid w:val="00E734AE"/>
    <w:rsid w:val="00E74DCD"/>
    <w:rsid w:val="00E757ED"/>
    <w:rsid w:val="00E761C6"/>
    <w:rsid w:val="00E77E6E"/>
    <w:rsid w:val="00E809D0"/>
    <w:rsid w:val="00E822F9"/>
    <w:rsid w:val="00E82716"/>
    <w:rsid w:val="00E8321E"/>
    <w:rsid w:val="00E842A7"/>
    <w:rsid w:val="00E85308"/>
    <w:rsid w:val="00E902A4"/>
    <w:rsid w:val="00E9133B"/>
    <w:rsid w:val="00E91509"/>
    <w:rsid w:val="00E91926"/>
    <w:rsid w:val="00E91A6D"/>
    <w:rsid w:val="00E929F1"/>
    <w:rsid w:val="00E9337A"/>
    <w:rsid w:val="00E948A3"/>
    <w:rsid w:val="00EA0ACF"/>
    <w:rsid w:val="00EA0CB5"/>
    <w:rsid w:val="00EA0F2C"/>
    <w:rsid w:val="00EA2DE7"/>
    <w:rsid w:val="00EA79A6"/>
    <w:rsid w:val="00EB0747"/>
    <w:rsid w:val="00EB4537"/>
    <w:rsid w:val="00EB454E"/>
    <w:rsid w:val="00EB4A17"/>
    <w:rsid w:val="00EB5AB9"/>
    <w:rsid w:val="00EB7295"/>
    <w:rsid w:val="00EC0D61"/>
    <w:rsid w:val="00EC22FC"/>
    <w:rsid w:val="00EC445B"/>
    <w:rsid w:val="00EC77BF"/>
    <w:rsid w:val="00EC7D90"/>
    <w:rsid w:val="00ED0403"/>
    <w:rsid w:val="00ED0D5E"/>
    <w:rsid w:val="00ED1900"/>
    <w:rsid w:val="00ED1F2D"/>
    <w:rsid w:val="00ED4ED4"/>
    <w:rsid w:val="00ED500E"/>
    <w:rsid w:val="00ED5103"/>
    <w:rsid w:val="00ED5D34"/>
    <w:rsid w:val="00ED61C9"/>
    <w:rsid w:val="00ED7B4B"/>
    <w:rsid w:val="00EE079A"/>
    <w:rsid w:val="00EE1694"/>
    <w:rsid w:val="00EE1EAC"/>
    <w:rsid w:val="00EE2EC0"/>
    <w:rsid w:val="00EE4C13"/>
    <w:rsid w:val="00EE5E17"/>
    <w:rsid w:val="00EF109E"/>
    <w:rsid w:val="00EF15C1"/>
    <w:rsid w:val="00EF1CAB"/>
    <w:rsid w:val="00EF225B"/>
    <w:rsid w:val="00EF2AEE"/>
    <w:rsid w:val="00EF2F1F"/>
    <w:rsid w:val="00EF338E"/>
    <w:rsid w:val="00EF48F8"/>
    <w:rsid w:val="00EF4B88"/>
    <w:rsid w:val="00EF5328"/>
    <w:rsid w:val="00EF6534"/>
    <w:rsid w:val="00EF6AC5"/>
    <w:rsid w:val="00EF7CF6"/>
    <w:rsid w:val="00F033FC"/>
    <w:rsid w:val="00F0479C"/>
    <w:rsid w:val="00F06E8D"/>
    <w:rsid w:val="00F07A86"/>
    <w:rsid w:val="00F1160A"/>
    <w:rsid w:val="00F11843"/>
    <w:rsid w:val="00F12661"/>
    <w:rsid w:val="00F14A1D"/>
    <w:rsid w:val="00F14A2B"/>
    <w:rsid w:val="00F16B21"/>
    <w:rsid w:val="00F214F6"/>
    <w:rsid w:val="00F21BE6"/>
    <w:rsid w:val="00F21D75"/>
    <w:rsid w:val="00F21E8E"/>
    <w:rsid w:val="00F23C9C"/>
    <w:rsid w:val="00F24766"/>
    <w:rsid w:val="00F27A54"/>
    <w:rsid w:val="00F3069E"/>
    <w:rsid w:val="00F30E2D"/>
    <w:rsid w:val="00F32933"/>
    <w:rsid w:val="00F345A8"/>
    <w:rsid w:val="00F36105"/>
    <w:rsid w:val="00F404D4"/>
    <w:rsid w:val="00F4746E"/>
    <w:rsid w:val="00F51B76"/>
    <w:rsid w:val="00F5418E"/>
    <w:rsid w:val="00F54C98"/>
    <w:rsid w:val="00F556EA"/>
    <w:rsid w:val="00F56A1A"/>
    <w:rsid w:val="00F5703C"/>
    <w:rsid w:val="00F60540"/>
    <w:rsid w:val="00F60C08"/>
    <w:rsid w:val="00F61247"/>
    <w:rsid w:val="00F6200D"/>
    <w:rsid w:val="00F62EB6"/>
    <w:rsid w:val="00F63368"/>
    <w:rsid w:val="00F6441D"/>
    <w:rsid w:val="00F64628"/>
    <w:rsid w:val="00F64DB1"/>
    <w:rsid w:val="00F663A5"/>
    <w:rsid w:val="00F66408"/>
    <w:rsid w:val="00F675E8"/>
    <w:rsid w:val="00F71B84"/>
    <w:rsid w:val="00F72155"/>
    <w:rsid w:val="00F72FB9"/>
    <w:rsid w:val="00F73580"/>
    <w:rsid w:val="00F81C8C"/>
    <w:rsid w:val="00F81D72"/>
    <w:rsid w:val="00F85560"/>
    <w:rsid w:val="00F85F7F"/>
    <w:rsid w:val="00F8660D"/>
    <w:rsid w:val="00F86E07"/>
    <w:rsid w:val="00F873AB"/>
    <w:rsid w:val="00F87EA6"/>
    <w:rsid w:val="00F922E7"/>
    <w:rsid w:val="00F9287B"/>
    <w:rsid w:val="00F93547"/>
    <w:rsid w:val="00F93692"/>
    <w:rsid w:val="00F97257"/>
    <w:rsid w:val="00FA1FD8"/>
    <w:rsid w:val="00FA2BCD"/>
    <w:rsid w:val="00FA3E96"/>
    <w:rsid w:val="00FA4683"/>
    <w:rsid w:val="00FA4DBB"/>
    <w:rsid w:val="00FA6F4E"/>
    <w:rsid w:val="00FB2A28"/>
    <w:rsid w:val="00FB2D74"/>
    <w:rsid w:val="00FB43C4"/>
    <w:rsid w:val="00FB4CA9"/>
    <w:rsid w:val="00FB6275"/>
    <w:rsid w:val="00FB6433"/>
    <w:rsid w:val="00FB6AF7"/>
    <w:rsid w:val="00FB7CEE"/>
    <w:rsid w:val="00FC06CC"/>
    <w:rsid w:val="00FC24F2"/>
    <w:rsid w:val="00FC33D9"/>
    <w:rsid w:val="00FC3D18"/>
    <w:rsid w:val="00FC43D9"/>
    <w:rsid w:val="00FC52AB"/>
    <w:rsid w:val="00FC5A00"/>
    <w:rsid w:val="00FC5A09"/>
    <w:rsid w:val="00FC5E26"/>
    <w:rsid w:val="00FD1225"/>
    <w:rsid w:val="00FD3CA7"/>
    <w:rsid w:val="00FD4F3B"/>
    <w:rsid w:val="00FD7865"/>
    <w:rsid w:val="00FE0799"/>
    <w:rsid w:val="00FE0D9C"/>
    <w:rsid w:val="00FE15FA"/>
    <w:rsid w:val="00FE1AEA"/>
    <w:rsid w:val="00FE3673"/>
    <w:rsid w:val="00FE5EEF"/>
    <w:rsid w:val="00FF028B"/>
    <w:rsid w:val="00FF1DE2"/>
    <w:rsid w:val="00FF3334"/>
    <w:rsid w:val="00FF36A3"/>
    <w:rsid w:val="00FF43B6"/>
    <w:rsid w:val="00FF45A1"/>
    <w:rsid w:val="00FF6FA1"/>
    <w:rsid w:val="00FF7628"/>
    <w:rsid w:val="01263E8A"/>
    <w:rsid w:val="012D14AF"/>
    <w:rsid w:val="013D5573"/>
    <w:rsid w:val="01425427"/>
    <w:rsid w:val="014D00F1"/>
    <w:rsid w:val="01507863"/>
    <w:rsid w:val="016742B4"/>
    <w:rsid w:val="01733152"/>
    <w:rsid w:val="01953605"/>
    <w:rsid w:val="01AB2245"/>
    <w:rsid w:val="01AD3E73"/>
    <w:rsid w:val="01B10F73"/>
    <w:rsid w:val="01D04462"/>
    <w:rsid w:val="01DA4552"/>
    <w:rsid w:val="01F624B3"/>
    <w:rsid w:val="01FF73AA"/>
    <w:rsid w:val="0204727C"/>
    <w:rsid w:val="02137718"/>
    <w:rsid w:val="023B618F"/>
    <w:rsid w:val="02514732"/>
    <w:rsid w:val="02544C4E"/>
    <w:rsid w:val="02572015"/>
    <w:rsid w:val="025D61AD"/>
    <w:rsid w:val="0282694A"/>
    <w:rsid w:val="02AD1AB2"/>
    <w:rsid w:val="02B40337"/>
    <w:rsid w:val="02EF12D1"/>
    <w:rsid w:val="032035A3"/>
    <w:rsid w:val="03335B5F"/>
    <w:rsid w:val="033F671B"/>
    <w:rsid w:val="03433CC4"/>
    <w:rsid w:val="034F2A46"/>
    <w:rsid w:val="0353537A"/>
    <w:rsid w:val="035A49E5"/>
    <w:rsid w:val="03717EAD"/>
    <w:rsid w:val="0391641C"/>
    <w:rsid w:val="039E78A7"/>
    <w:rsid w:val="03A853B4"/>
    <w:rsid w:val="03A87496"/>
    <w:rsid w:val="03DB427A"/>
    <w:rsid w:val="03DE5AC7"/>
    <w:rsid w:val="03E80332"/>
    <w:rsid w:val="03F97D68"/>
    <w:rsid w:val="03FA18D8"/>
    <w:rsid w:val="03FC3623"/>
    <w:rsid w:val="041A15C7"/>
    <w:rsid w:val="042144A6"/>
    <w:rsid w:val="04B726F2"/>
    <w:rsid w:val="04BC6EAA"/>
    <w:rsid w:val="04C94469"/>
    <w:rsid w:val="04CF50A5"/>
    <w:rsid w:val="04D74410"/>
    <w:rsid w:val="04D76CC9"/>
    <w:rsid w:val="05095818"/>
    <w:rsid w:val="051E386F"/>
    <w:rsid w:val="05242024"/>
    <w:rsid w:val="05294B4C"/>
    <w:rsid w:val="054D1E54"/>
    <w:rsid w:val="05553723"/>
    <w:rsid w:val="055B1046"/>
    <w:rsid w:val="058370A4"/>
    <w:rsid w:val="058B716C"/>
    <w:rsid w:val="058C2ED9"/>
    <w:rsid w:val="05A24505"/>
    <w:rsid w:val="05B711BC"/>
    <w:rsid w:val="05B802C7"/>
    <w:rsid w:val="05BA3F66"/>
    <w:rsid w:val="05D515EB"/>
    <w:rsid w:val="06031CEC"/>
    <w:rsid w:val="061E73EA"/>
    <w:rsid w:val="062807CE"/>
    <w:rsid w:val="06370457"/>
    <w:rsid w:val="0647195D"/>
    <w:rsid w:val="066444F7"/>
    <w:rsid w:val="06864149"/>
    <w:rsid w:val="068E1784"/>
    <w:rsid w:val="06AF66B6"/>
    <w:rsid w:val="06C02EAC"/>
    <w:rsid w:val="06E12B1E"/>
    <w:rsid w:val="06F004E0"/>
    <w:rsid w:val="07026446"/>
    <w:rsid w:val="071A6404"/>
    <w:rsid w:val="072B3D8A"/>
    <w:rsid w:val="074D3030"/>
    <w:rsid w:val="07563430"/>
    <w:rsid w:val="075C3F11"/>
    <w:rsid w:val="075F2551"/>
    <w:rsid w:val="07626467"/>
    <w:rsid w:val="07753062"/>
    <w:rsid w:val="077E4B85"/>
    <w:rsid w:val="07981701"/>
    <w:rsid w:val="07A11E22"/>
    <w:rsid w:val="07AC58B3"/>
    <w:rsid w:val="07B5389C"/>
    <w:rsid w:val="07BA1911"/>
    <w:rsid w:val="07BA2B5A"/>
    <w:rsid w:val="07CF299A"/>
    <w:rsid w:val="07DF19DF"/>
    <w:rsid w:val="07FF65B7"/>
    <w:rsid w:val="08234667"/>
    <w:rsid w:val="082615EE"/>
    <w:rsid w:val="082D4B8A"/>
    <w:rsid w:val="082F01DB"/>
    <w:rsid w:val="08312191"/>
    <w:rsid w:val="083A1B6E"/>
    <w:rsid w:val="084D29AE"/>
    <w:rsid w:val="085D16F6"/>
    <w:rsid w:val="085D7094"/>
    <w:rsid w:val="08732366"/>
    <w:rsid w:val="08766F5C"/>
    <w:rsid w:val="08842004"/>
    <w:rsid w:val="08874740"/>
    <w:rsid w:val="088844F2"/>
    <w:rsid w:val="088B5FC2"/>
    <w:rsid w:val="088D1217"/>
    <w:rsid w:val="089C71DF"/>
    <w:rsid w:val="090567BF"/>
    <w:rsid w:val="09237E63"/>
    <w:rsid w:val="093650C8"/>
    <w:rsid w:val="09392C62"/>
    <w:rsid w:val="093B612D"/>
    <w:rsid w:val="093D2421"/>
    <w:rsid w:val="09417F2C"/>
    <w:rsid w:val="09475A45"/>
    <w:rsid w:val="09486063"/>
    <w:rsid w:val="096C27FE"/>
    <w:rsid w:val="09CC288E"/>
    <w:rsid w:val="09CD12C4"/>
    <w:rsid w:val="09DA1DB8"/>
    <w:rsid w:val="0A1D08AD"/>
    <w:rsid w:val="0A2A59B7"/>
    <w:rsid w:val="0A463461"/>
    <w:rsid w:val="0A5A3856"/>
    <w:rsid w:val="0A876F82"/>
    <w:rsid w:val="0A975516"/>
    <w:rsid w:val="0A9E2175"/>
    <w:rsid w:val="0AC0601E"/>
    <w:rsid w:val="0AD30BDA"/>
    <w:rsid w:val="0B0F3121"/>
    <w:rsid w:val="0B1255EC"/>
    <w:rsid w:val="0B177C09"/>
    <w:rsid w:val="0B2151CD"/>
    <w:rsid w:val="0B2B7E61"/>
    <w:rsid w:val="0B311B64"/>
    <w:rsid w:val="0B425EEA"/>
    <w:rsid w:val="0B556A98"/>
    <w:rsid w:val="0B72428E"/>
    <w:rsid w:val="0B801D9B"/>
    <w:rsid w:val="0B92164C"/>
    <w:rsid w:val="0B931990"/>
    <w:rsid w:val="0BA62AEC"/>
    <w:rsid w:val="0BA92667"/>
    <w:rsid w:val="0BB32979"/>
    <w:rsid w:val="0BB44A7E"/>
    <w:rsid w:val="0BCF694E"/>
    <w:rsid w:val="0BD2550A"/>
    <w:rsid w:val="0BE039FD"/>
    <w:rsid w:val="0BE21DDC"/>
    <w:rsid w:val="0BE844F5"/>
    <w:rsid w:val="0BFA28A5"/>
    <w:rsid w:val="0C1D307D"/>
    <w:rsid w:val="0C2E25CC"/>
    <w:rsid w:val="0C3A3627"/>
    <w:rsid w:val="0C5029AD"/>
    <w:rsid w:val="0C7546B9"/>
    <w:rsid w:val="0CA858B2"/>
    <w:rsid w:val="0CAA48E4"/>
    <w:rsid w:val="0CAE44E6"/>
    <w:rsid w:val="0CB64FC8"/>
    <w:rsid w:val="0CC854D0"/>
    <w:rsid w:val="0CCB69A4"/>
    <w:rsid w:val="0CCD40DF"/>
    <w:rsid w:val="0CD87469"/>
    <w:rsid w:val="0D08396E"/>
    <w:rsid w:val="0D0E606F"/>
    <w:rsid w:val="0D161BA6"/>
    <w:rsid w:val="0D1C3F87"/>
    <w:rsid w:val="0D286BC9"/>
    <w:rsid w:val="0D52282F"/>
    <w:rsid w:val="0D647662"/>
    <w:rsid w:val="0D652E25"/>
    <w:rsid w:val="0D6E6265"/>
    <w:rsid w:val="0D7B195D"/>
    <w:rsid w:val="0DA63CD0"/>
    <w:rsid w:val="0DA71461"/>
    <w:rsid w:val="0DD32E32"/>
    <w:rsid w:val="0DF76327"/>
    <w:rsid w:val="0DFC3A31"/>
    <w:rsid w:val="0DFD136B"/>
    <w:rsid w:val="0E10107F"/>
    <w:rsid w:val="0E1902C2"/>
    <w:rsid w:val="0E2C4254"/>
    <w:rsid w:val="0E744C4B"/>
    <w:rsid w:val="0E7717A1"/>
    <w:rsid w:val="0E7D3CB5"/>
    <w:rsid w:val="0E960A15"/>
    <w:rsid w:val="0E9F4C70"/>
    <w:rsid w:val="0EAE5015"/>
    <w:rsid w:val="0EB40E6D"/>
    <w:rsid w:val="0EBD573B"/>
    <w:rsid w:val="0ECE6E16"/>
    <w:rsid w:val="0ED31E8A"/>
    <w:rsid w:val="0ED37371"/>
    <w:rsid w:val="0ED66B3C"/>
    <w:rsid w:val="0EDE45C5"/>
    <w:rsid w:val="0F0B09DB"/>
    <w:rsid w:val="0F14093A"/>
    <w:rsid w:val="0F5B0128"/>
    <w:rsid w:val="0F6630A1"/>
    <w:rsid w:val="0F6911D5"/>
    <w:rsid w:val="0F6C6FB0"/>
    <w:rsid w:val="0F6F3F9E"/>
    <w:rsid w:val="0F8D6333"/>
    <w:rsid w:val="0F8F7C8B"/>
    <w:rsid w:val="0FA2220E"/>
    <w:rsid w:val="0FAD6AF3"/>
    <w:rsid w:val="0FB54E87"/>
    <w:rsid w:val="0FB91AE5"/>
    <w:rsid w:val="0FB941B0"/>
    <w:rsid w:val="0FC53DE9"/>
    <w:rsid w:val="0FD15558"/>
    <w:rsid w:val="0FF2451B"/>
    <w:rsid w:val="102C61FA"/>
    <w:rsid w:val="103B6F7D"/>
    <w:rsid w:val="10440967"/>
    <w:rsid w:val="105630A0"/>
    <w:rsid w:val="106D0516"/>
    <w:rsid w:val="10793CFF"/>
    <w:rsid w:val="107D2CC8"/>
    <w:rsid w:val="10832D42"/>
    <w:rsid w:val="10946CA7"/>
    <w:rsid w:val="109F5B54"/>
    <w:rsid w:val="10A45376"/>
    <w:rsid w:val="10B81860"/>
    <w:rsid w:val="10BC59B7"/>
    <w:rsid w:val="10C87B2D"/>
    <w:rsid w:val="10E1404D"/>
    <w:rsid w:val="10EA590D"/>
    <w:rsid w:val="11076C70"/>
    <w:rsid w:val="11124FB3"/>
    <w:rsid w:val="111B3798"/>
    <w:rsid w:val="11226422"/>
    <w:rsid w:val="112B6F2C"/>
    <w:rsid w:val="114B24F4"/>
    <w:rsid w:val="115A6B04"/>
    <w:rsid w:val="11732C33"/>
    <w:rsid w:val="11770505"/>
    <w:rsid w:val="119D11F0"/>
    <w:rsid w:val="11A3270C"/>
    <w:rsid w:val="11CD533D"/>
    <w:rsid w:val="11D900ED"/>
    <w:rsid w:val="11DC5C49"/>
    <w:rsid w:val="11ED2E0F"/>
    <w:rsid w:val="11F13C25"/>
    <w:rsid w:val="11F82D8F"/>
    <w:rsid w:val="1201410F"/>
    <w:rsid w:val="120B5934"/>
    <w:rsid w:val="121D1806"/>
    <w:rsid w:val="1225477B"/>
    <w:rsid w:val="122D28DD"/>
    <w:rsid w:val="122F7FE0"/>
    <w:rsid w:val="123E7528"/>
    <w:rsid w:val="1247003B"/>
    <w:rsid w:val="12473144"/>
    <w:rsid w:val="124A52F5"/>
    <w:rsid w:val="124C4104"/>
    <w:rsid w:val="126C0E99"/>
    <w:rsid w:val="127E7D29"/>
    <w:rsid w:val="12903389"/>
    <w:rsid w:val="129D50F1"/>
    <w:rsid w:val="12C17923"/>
    <w:rsid w:val="12D57204"/>
    <w:rsid w:val="12E40C08"/>
    <w:rsid w:val="12E55B5F"/>
    <w:rsid w:val="13452526"/>
    <w:rsid w:val="134F77AB"/>
    <w:rsid w:val="13515F89"/>
    <w:rsid w:val="13555011"/>
    <w:rsid w:val="1357785B"/>
    <w:rsid w:val="13644605"/>
    <w:rsid w:val="13715ACD"/>
    <w:rsid w:val="13817357"/>
    <w:rsid w:val="138A183E"/>
    <w:rsid w:val="13A34730"/>
    <w:rsid w:val="13DF0B17"/>
    <w:rsid w:val="14040466"/>
    <w:rsid w:val="145F56A5"/>
    <w:rsid w:val="147161AF"/>
    <w:rsid w:val="14733403"/>
    <w:rsid w:val="14AB4954"/>
    <w:rsid w:val="14B74CB4"/>
    <w:rsid w:val="14F73006"/>
    <w:rsid w:val="151F6D27"/>
    <w:rsid w:val="15360A69"/>
    <w:rsid w:val="153A0514"/>
    <w:rsid w:val="155464EA"/>
    <w:rsid w:val="15763B92"/>
    <w:rsid w:val="158F6E5E"/>
    <w:rsid w:val="15AF7E31"/>
    <w:rsid w:val="15BB58CF"/>
    <w:rsid w:val="15CF4DFA"/>
    <w:rsid w:val="15EA2DB2"/>
    <w:rsid w:val="15ED69FE"/>
    <w:rsid w:val="16067229"/>
    <w:rsid w:val="161122D8"/>
    <w:rsid w:val="16177C27"/>
    <w:rsid w:val="16274FAA"/>
    <w:rsid w:val="16333A85"/>
    <w:rsid w:val="163F04A9"/>
    <w:rsid w:val="16531304"/>
    <w:rsid w:val="16675A96"/>
    <w:rsid w:val="168B6982"/>
    <w:rsid w:val="16A541C9"/>
    <w:rsid w:val="16BB1FA7"/>
    <w:rsid w:val="16BF0550"/>
    <w:rsid w:val="16D039BB"/>
    <w:rsid w:val="16DD56A5"/>
    <w:rsid w:val="16EB6515"/>
    <w:rsid w:val="17183642"/>
    <w:rsid w:val="17216B7B"/>
    <w:rsid w:val="173465A1"/>
    <w:rsid w:val="173603CA"/>
    <w:rsid w:val="175207C9"/>
    <w:rsid w:val="17585663"/>
    <w:rsid w:val="17615C6D"/>
    <w:rsid w:val="176616A9"/>
    <w:rsid w:val="176A3EBF"/>
    <w:rsid w:val="17746E37"/>
    <w:rsid w:val="179A3236"/>
    <w:rsid w:val="17B86965"/>
    <w:rsid w:val="17BF4926"/>
    <w:rsid w:val="17F90955"/>
    <w:rsid w:val="18004C95"/>
    <w:rsid w:val="1806361A"/>
    <w:rsid w:val="1819359E"/>
    <w:rsid w:val="182A51E8"/>
    <w:rsid w:val="18447A6D"/>
    <w:rsid w:val="185A64CA"/>
    <w:rsid w:val="18697905"/>
    <w:rsid w:val="1889065E"/>
    <w:rsid w:val="189F19D9"/>
    <w:rsid w:val="18B004AE"/>
    <w:rsid w:val="18E837AD"/>
    <w:rsid w:val="18EA04B2"/>
    <w:rsid w:val="18F56BD6"/>
    <w:rsid w:val="18FC53A4"/>
    <w:rsid w:val="191508A1"/>
    <w:rsid w:val="19360D39"/>
    <w:rsid w:val="195E5653"/>
    <w:rsid w:val="19701CA1"/>
    <w:rsid w:val="19916B60"/>
    <w:rsid w:val="199C64BF"/>
    <w:rsid w:val="19A913D4"/>
    <w:rsid w:val="19BA5906"/>
    <w:rsid w:val="19E37E53"/>
    <w:rsid w:val="19F14907"/>
    <w:rsid w:val="19FB5D8A"/>
    <w:rsid w:val="1A06171F"/>
    <w:rsid w:val="1A1F18D8"/>
    <w:rsid w:val="1A3A7325"/>
    <w:rsid w:val="1A4B612A"/>
    <w:rsid w:val="1A5C17A6"/>
    <w:rsid w:val="1A8954A0"/>
    <w:rsid w:val="1A8A300D"/>
    <w:rsid w:val="1AA31E4D"/>
    <w:rsid w:val="1AD1249B"/>
    <w:rsid w:val="1AD65CB3"/>
    <w:rsid w:val="1ADB2EDC"/>
    <w:rsid w:val="1AEB6BF3"/>
    <w:rsid w:val="1AFA0A37"/>
    <w:rsid w:val="1AFA1C88"/>
    <w:rsid w:val="1B1C5CE8"/>
    <w:rsid w:val="1B360F83"/>
    <w:rsid w:val="1B5259BE"/>
    <w:rsid w:val="1B6B39AC"/>
    <w:rsid w:val="1B7475F0"/>
    <w:rsid w:val="1B7B56FA"/>
    <w:rsid w:val="1B7D358E"/>
    <w:rsid w:val="1B7F1CBE"/>
    <w:rsid w:val="1B9E6DC1"/>
    <w:rsid w:val="1BA66E89"/>
    <w:rsid w:val="1BC1603F"/>
    <w:rsid w:val="1BC77D3F"/>
    <w:rsid w:val="1C6D1B96"/>
    <w:rsid w:val="1C6E5715"/>
    <w:rsid w:val="1C80139F"/>
    <w:rsid w:val="1C9231DF"/>
    <w:rsid w:val="1C9C1DE0"/>
    <w:rsid w:val="1CB50F39"/>
    <w:rsid w:val="1CDF1559"/>
    <w:rsid w:val="1CE71BD6"/>
    <w:rsid w:val="1CFD7447"/>
    <w:rsid w:val="1D0E3D6E"/>
    <w:rsid w:val="1D1F66CE"/>
    <w:rsid w:val="1D2F25DD"/>
    <w:rsid w:val="1D430678"/>
    <w:rsid w:val="1D972847"/>
    <w:rsid w:val="1DC51F6E"/>
    <w:rsid w:val="1DE327C2"/>
    <w:rsid w:val="1DE76C09"/>
    <w:rsid w:val="1E10448A"/>
    <w:rsid w:val="1E153746"/>
    <w:rsid w:val="1E230236"/>
    <w:rsid w:val="1E2F4AC1"/>
    <w:rsid w:val="1E447262"/>
    <w:rsid w:val="1E6306FE"/>
    <w:rsid w:val="1E6D3D77"/>
    <w:rsid w:val="1E770D41"/>
    <w:rsid w:val="1E843393"/>
    <w:rsid w:val="1E8C2B45"/>
    <w:rsid w:val="1E994656"/>
    <w:rsid w:val="1EB2349A"/>
    <w:rsid w:val="1EB73E6A"/>
    <w:rsid w:val="1EC538ED"/>
    <w:rsid w:val="1ECB3335"/>
    <w:rsid w:val="1EED6D24"/>
    <w:rsid w:val="1F0E4D61"/>
    <w:rsid w:val="1F1F0C4F"/>
    <w:rsid w:val="1F285A8D"/>
    <w:rsid w:val="1F4915B1"/>
    <w:rsid w:val="1F4E150E"/>
    <w:rsid w:val="1F541029"/>
    <w:rsid w:val="1F581E2B"/>
    <w:rsid w:val="1F5B27BE"/>
    <w:rsid w:val="1F701A48"/>
    <w:rsid w:val="1F8217CD"/>
    <w:rsid w:val="1F8D0C72"/>
    <w:rsid w:val="1FE066D8"/>
    <w:rsid w:val="1FF34DD6"/>
    <w:rsid w:val="20092A3E"/>
    <w:rsid w:val="2010314C"/>
    <w:rsid w:val="20335D20"/>
    <w:rsid w:val="20366362"/>
    <w:rsid w:val="2051591D"/>
    <w:rsid w:val="205A5921"/>
    <w:rsid w:val="205F7CCC"/>
    <w:rsid w:val="20636EF9"/>
    <w:rsid w:val="20971935"/>
    <w:rsid w:val="20AB0A4A"/>
    <w:rsid w:val="20B52F99"/>
    <w:rsid w:val="20C125F2"/>
    <w:rsid w:val="20C52C68"/>
    <w:rsid w:val="20E56DDB"/>
    <w:rsid w:val="20E631ED"/>
    <w:rsid w:val="21007CEC"/>
    <w:rsid w:val="2111334D"/>
    <w:rsid w:val="212C0D59"/>
    <w:rsid w:val="219542E0"/>
    <w:rsid w:val="219B0945"/>
    <w:rsid w:val="21A13CA7"/>
    <w:rsid w:val="21AD08DF"/>
    <w:rsid w:val="21CD1FA0"/>
    <w:rsid w:val="21D54A6D"/>
    <w:rsid w:val="21F9785E"/>
    <w:rsid w:val="21FC07C9"/>
    <w:rsid w:val="222F4610"/>
    <w:rsid w:val="222F715D"/>
    <w:rsid w:val="22792D31"/>
    <w:rsid w:val="22BD011F"/>
    <w:rsid w:val="22D93013"/>
    <w:rsid w:val="22DD72CC"/>
    <w:rsid w:val="22EA0ED1"/>
    <w:rsid w:val="22F600A3"/>
    <w:rsid w:val="230770A0"/>
    <w:rsid w:val="230C0D82"/>
    <w:rsid w:val="230C61AA"/>
    <w:rsid w:val="231B1439"/>
    <w:rsid w:val="235B2FA2"/>
    <w:rsid w:val="237755A3"/>
    <w:rsid w:val="23AC39D5"/>
    <w:rsid w:val="23CD14BF"/>
    <w:rsid w:val="23CE4EAA"/>
    <w:rsid w:val="240128A2"/>
    <w:rsid w:val="24095210"/>
    <w:rsid w:val="241C65B6"/>
    <w:rsid w:val="24536C2B"/>
    <w:rsid w:val="245F15B0"/>
    <w:rsid w:val="246D3462"/>
    <w:rsid w:val="24844C6F"/>
    <w:rsid w:val="24956998"/>
    <w:rsid w:val="24A71D53"/>
    <w:rsid w:val="24AE46D8"/>
    <w:rsid w:val="24B6739F"/>
    <w:rsid w:val="24C414C1"/>
    <w:rsid w:val="24C43ADF"/>
    <w:rsid w:val="24D30828"/>
    <w:rsid w:val="24D33B66"/>
    <w:rsid w:val="24DB28F7"/>
    <w:rsid w:val="24DE7A78"/>
    <w:rsid w:val="24FC6399"/>
    <w:rsid w:val="2501440C"/>
    <w:rsid w:val="25072078"/>
    <w:rsid w:val="252B5AD9"/>
    <w:rsid w:val="253A6505"/>
    <w:rsid w:val="25414E08"/>
    <w:rsid w:val="256B7790"/>
    <w:rsid w:val="259A141C"/>
    <w:rsid w:val="25A23734"/>
    <w:rsid w:val="25A85A68"/>
    <w:rsid w:val="25B01DEA"/>
    <w:rsid w:val="25C21358"/>
    <w:rsid w:val="25D34C77"/>
    <w:rsid w:val="25D44A49"/>
    <w:rsid w:val="261761AF"/>
    <w:rsid w:val="261F0FD4"/>
    <w:rsid w:val="26254997"/>
    <w:rsid w:val="26291DCF"/>
    <w:rsid w:val="262C1C60"/>
    <w:rsid w:val="263C2A35"/>
    <w:rsid w:val="26444DBE"/>
    <w:rsid w:val="2648568E"/>
    <w:rsid w:val="264B633C"/>
    <w:rsid w:val="264C6365"/>
    <w:rsid w:val="264D0EC2"/>
    <w:rsid w:val="265F5E4D"/>
    <w:rsid w:val="266370F5"/>
    <w:rsid w:val="26673708"/>
    <w:rsid w:val="26723AA5"/>
    <w:rsid w:val="267C383D"/>
    <w:rsid w:val="269E158A"/>
    <w:rsid w:val="26B57CC9"/>
    <w:rsid w:val="26D40AC5"/>
    <w:rsid w:val="26D96EF4"/>
    <w:rsid w:val="26F81732"/>
    <w:rsid w:val="270F09A9"/>
    <w:rsid w:val="271B2246"/>
    <w:rsid w:val="27291A84"/>
    <w:rsid w:val="272F6C36"/>
    <w:rsid w:val="27323DC8"/>
    <w:rsid w:val="27580B82"/>
    <w:rsid w:val="277308DD"/>
    <w:rsid w:val="27766C84"/>
    <w:rsid w:val="2780326A"/>
    <w:rsid w:val="27866D35"/>
    <w:rsid w:val="278E65BF"/>
    <w:rsid w:val="279704FB"/>
    <w:rsid w:val="27B44717"/>
    <w:rsid w:val="27F549E2"/>
    <w:rsid w:val="27FA325B"/>
    <w:rsid w:val="285E530E"/>
    <w:rsid w:val="2865679B"/>
    <w:rsid w:val="286977F2"/>
    <w:rsid w:val="28703090"/>
    <w:rsid w:val="28881206"/>
    <w:rsid w:val="2889652D"/>
    <w:rsid w:val="28BB17BA"/>
    <w:rsid w:val="28E424B1"/>
    <w:rsid w:val="29171026"/>
    <w:rsid w:val="293855E3"/>
    <w:rsid w:val="294B50D7"/>
    <w:rsid w:val="29545F0F"/>
    <w:rsid w:val="297126DD"/>
    <w:rsid w:val="29984A9C"/>
    <w:rsid w:val="29BB0B7D"/>
    <w:rsid w:val="29C3142F"/>
    <w:rsid w:val="29CA45D4"/>
    <w:rsid w:val="29E43726"/>
    <w:rsid w:val="29F6505E"/>
    <w:rsid w:val="29FA6C7D"/>
    <w:rsid w:val="2A047E61"/>
    <w:rsid w:val="2A160E3A"/>
    <w:rsid w:val="2A241072"/>
    <w:rsid w:val="2A2C0038"/>
    <w:rsid w:val="2A356207"/>
    <w:rsid w:val="2A3A4C09"/>
    <w:rsid w:val="2A462AF6"/>
    <w:rsid w:val="2A4E0BDF"/>
    <w:rsid w:val="2A661A03"/>
    <w:rsid w:val="2A723338"/>
    <w:rsid w:val="2A892DB9"/>
    <w:rsid w:val="2A960ED1"/>
    <w:rsid w:val="2AA7580D"/>
    <w:rsid w:val="2AA95DF4"/>
    <w:rsid w:val="2AB469AA"/>
    <w:rsid w:val="2AC87751"/>
    <w:rsid w:val="2ADB1200"/>
    <w:rsid w:val="2AF86F35"/>
    <w:rsid w:val="2B05217E"/>
    <w:rsid w:val="2B19253C"/>
    <w:rsid w:val="2B1E5BDE"/>
    <w:rsid w:val="2B4F16FB"/>
    <w:rsid w:val="2B5F7BDE"/>
    <w:rsid w:val="2B896C9D"/>
    <w:rsid w:val="2BCD6D13"/>
    <w:rsid w:val="2C110474"/>
    <w:rsid w:val="2C2D34BE"/>
    <w:rsid w:val="2C42475E"/>
    <w:rsid w:val="2C47041F"/>
    <w:rsid w:val="2C610792"/>
    <w:rsid w:val="2C7B554F"/>
    <w:rsid w:val="2C8C5156"/>
    <w:rsid w:val="2CA739E3"/>
    <w:rsid w:val="2CB16EA9"/>
    <w:rsid w:val="2CCD1639"/>
    <w:rsid w:val="2CCE62A6"/>
    <w:rsid w:val="2CD57624"/>
    <w:rsid w:val="2CDF15C1"/>
    <w:rsid w:val="2D1124B5"/>
    <w:rsid w:val="2D1C4B0D"/>
    <w:rsid w:val="2D2E0616"/>
    <w:rsid w:val="2D6B4B38"/>
    <w:rsid w:val="2D7A5D34"/>
    <w:rsid w:val="2D871449"/>
    <w:rsid w:val="2D984F86"/>
    <w:rsid w:val="2DBF40B2"/>
    <w:rsid w:val="2DBF5E2C"/>
    <w:rsid w:val="2DC87A88"/>
    <w:rsid w:val="2E07111C"/>
    <w:rsid w:val="2E0A0EA1"/>
    <w:rsid w:val="2E1219EE"/>
    <w:rsid w:val="2E2373D8"/>
    <w:rsid w:val="2E2D7552"/>
    <w:rsid w:val="2E391BCE"/>
    <w:rsid w:val="2E4B7A3D"/>
    <w:rsid w:val="2E500549"/>
    <w:rsid w:val="2E5D59AD"/>
    <w:rsid w:val="2ED16487"/>
    <w:rsid w:val="2ED75C86"/>
    <w:rsid w:val="2EE827A7"/>
    <w:rsid w:val="2EF90A92"/>
    <w:rsid w:val="2F0B5B4C"/>
    <w:rsid w:val="2F140A74"/>
    <w:rsid w:val="2F33438E"/>
    <w:rsid w:val="2F3C33F5"/>
    <w:rsid w:val="2F4D3D4F"/>
    <w:rsid w:val="2F560300"/>
    <w:rsid w:val="2F5A5A7B"/>
    <w:rsid w:val="2F5E66CB"/>
    <w:rsid w:val="2F750B60"/>
    <w:rsid w:val="2F7D236A"/>
    <w:rsid w:val="2F7E6119"/>
    <w:rsid w:val="2F841DB6"/>
    <w:rsid w:val="2FBD7E84"/>
    <w:rsid w:val="2FCA37B4"/>
    <w:rsid w:val="2FCA3912"/>
    <w:rsid w:val="2FCC4C32"/>
    <w:rsid w:val="2FDB0BE8"/>
    <w:rsid w:val="2FDF2569"/>
    <w:rsid w:val="2FEA1FF7"/>
    <w:rsid w:val="30315557"/>
    <w:rsid w:val="303C3D88"/>
    <w:rsid w:val="305A35E1"/>
    <w:rsid w:val="30637908"/>
    <w:rsid w:val="30757E9F"/>
    <w:rsid w:val="30855FA6"/>
    <w:rsid w:val="30961994"/>
    <w:rsid w:val="30A60B1A"/>
    <w:rsid w:val="30AB2F2E"/>
    <w:rsid w:val="30E7590E"/>
    <w:rsid w:val="31022DF1"/>
    <w:rsid w:val="3106700A"/>
    <w:rsid w:val="310B1FD8"/>
    <w:rsid w:val="314627D6"/>
    <w:rsid w:val="315C216D"/>
    <w:rsid w:val="31645615"/>
    <w:rsid w:val="31683E76"/>
    <w:rsid w:val="31A1607D"/>
    <w:rsid w:val="31AA6AEA"/>
    <w:rsid w:val="31C85ACE"/>
    <w:rsid w:val="31C85D00"/>
    <w:rsid w:val="31DF3406"/>
    <w:rsid w:val="31E663D0"/>
    <w:rsid w:val="31F62462"/>
    <w:rsid w:val="32043C7E"/>
    <w:rsid w:val="32091D4C"/>
    <w:rsid w:val="321A47B5"/>
    <w:rsid w:val="322C618F"/>
    <w:rsid w:val="32421C1C"/>
    <w:rsid w:val="324412A9"/>
    <w:rsid w:val="324A64C6"/>
    <w:rsid w:val="325351E3"/>
    <w:rsid w:val="328B33BB"/>
    <w:rsid w:val="32950592"/>
    <w:rsid w:val="32AB04A6"/>
    <w:rsid w:val="32BB0E2E"/>
    <w:rsid w:val="32BB1EE1"/>
    <w:rsid w:val="32BC27A2"/>
    <w:rsid w:val="32BC5CDF"/>
    <w:rsid w:val="32EF7E24"/>
    <w:rsid w:val="33134645"/>
    <w:rsid w:val="332D6510"/>
    <w:rsid w:val="33304F97"/>
    <w:rsid w:val="33456508"/>
    <w:rsid w:val="338E1CCF"/>
    <w:rsid w:val="33AE7640"/>
    <w:rsid w:val="33B54B89"/>
    <w:rsid w:val="33D5555B"/>
    <w:rsid w:val="33D804DD"/>
    <w:rsid w:val="33F116B4"/>
    <w:rsid w:val="33F921A7"/>
    <w:rsid w:val="3404118D"/>
    <w:rsid w:val="34122879"/>
    <w:rsid w:val="34271AB3"/>
    <w:rsid w:val="342923E8"/>
    <w:rsid w:val="342932C2"/>
    <w:rsid w:val="342C7958"/>
    <w:rsid w:val="342E6CE8"/>
    <w:rsid w:val="3439262D"/>
    <w:rsid w:val="344F4ADF"/>
    <w:rsid w:val="346D13F4"/>
    <w:rsid w:val="347815B2"/>
    <w:rsid w:val="347838E5"/>
    <w:rsid w:val="349F1980"/>
    <w:rsid w:val="34A92F8D"/>
    <w:rsid w:val="34AE3D18"/>
    <w:rsid w:val="34B45966"/>
    <w:rsid w:val="34BB477C"/>
    <w:rsid w:val="34D00F1B"/>
    <w:rsid w:val="35320921"/>
    <w:rsid w:val="3548235C"/>
    <w:rsid w:val="3568661D"/>
    <w:rsid w:val="356F669B"/>
    <w:rsid w:val="35730594"/>
    <w:rsid w:val="35D528AA"/>
    <w:rsid w:val="360E2570"/>
    <w:rsid w:val="36134FD6"/>
    <w:rsid w:val="362D1A8C"/>
    <w:rsid w:val="363509BB"/>
    <w:rsid w:val="365F596D"/>
    <w:rsid w:val="3669636F"/>
    <w:rsid w:val="366B7C01"/>
    <w:rsid w:val="36725E38"/>
    <w:rsid w:val="368475FB"/>
    <w:rsid w:val="36A11B5A"/>
    <w:rsid w:val="36A36B88"/>
    <w:rsid w:val="36A71CB3"/>
    <w:rsid w:val="36D252B8"/>
    <w:rsid w:val="36D47E63"/>
    <w:rsid w:val="36EA44C4"/>
    <w:rsid w:val="36EC0757"/>
    <w:rsid w:val="36F22F85"/>
    <w:rsid w:val="36F23853"/>
    <w:rsid w:val="371950ED"/>
    <w:rsid w:val="373C2EF8"/>
    <w:rsid w:val="374022AB"/>
    <w:rsid w:val="37523780"/>
    <w:rsid w:val="37557951"/>
    <w:rsid w:val="37615BF3"/>
    <w:rsid w:val="37875EEE"/>
    <w:rsid w:val="379828CD"/>
    <w:rsid w:val="379F22AD"/>
    <w:rsid w:val="37AC1F1D"/>
    <w:rsid w:val="37CA5E38"/>
    <w:rsid w:val="37D022BE"/>
    <w:rsid w:val="37DE0325"/>
    <w:rsid w:val="37EF0183"/>
    <w:rsid w:val="38052E82"/>
    <w:rsid w:val="380A2CC7"/>
    <w:rsid w:val="380C61ED"/>
    <w:rsid w:val="381311B1"/>
    <w:rsid w:val="38163AB5"/>
    <w:rsid w:val="381737B9"/>
    <w:rsid w:val="3837613F"/>
    <w:rsid w:val="383F6E2B"/>
    <w:rsid w:val="38447416"/>
    <w:rsid w:val="384A20AF"/>
    <w:rsid w:val="384B26B1"/>
    <w:rsid w:val="386F45BC"/>
    <w:rsid w:val="38735692"/>
    <w:rsid w:val="388D771E"/>
    <w:rsid w:val="38930DA5"/>
    <w:rsid w:val="38936681"/>
    <w:rsid w:val="389D0164"/>
    <w:rsid w:val="38C058E6"/>
    <w:rsid w:val="38D17C80"/>
    <w:rsid w:val="38E5066C"/>
    <w:rsid w:val="38F90C58"/>
    <w:rsid w:val="390433FF"/>
    <w:rsid w:val="3934739A"/>
    <w:rsid w:val="393C0C1A"/>
    <w:rsid w:val="393C4BDB"/>
    <w:rsid w:val="395B3A75"/>
    <w:rsid w:val="396B127D"/>
    <w:rsid w:val="397A3DC5"/>
    <w:rsid w:val="39847F86"/>
    <w:rsid w:val="39A26426"/>
    <w:rsid w:val="39B342B1"/>
    <w:rsid w:val="39B36389"/>
    <w:rsid w:val="39B87488"/>
    <w:rsid w:val="39E425BC"/>
    <w:rsid w:val="39EE458F"/>
    <w:rsid w:val="3A096DD4"/>
    <w:rsid w:val="3A181A7E"/>
    <w:rsid w:val="3A332DC8"/>
    <w:rsid w:val="3A7138CE"/>
    <w:rsid w:val="3A8C2A72"/>
    <w:rsid w:val="3AA15436"/>
    <w:rsid w:val="3AA47C39"/>
    <w:rsid w:val="3B160EA5"/>
    <w:rsid w:val="3B293935"/>
    <w:rsid w:val="3B4A71CB"/>
    <w:rsid w:val="3B572A0E"/>
    <w:rsid w:val="3B572AE4"/>
    <w:rsid w:val="3B6A7472"/>
    <w:rsid w:val="3B713BE0"/>
    <w:rsid w:val="3B7577E5"/>
    <w:rsid w:val="3B8C00D4"/>
    <w:rsid w:val="3B91534C"/>
    <w:rsid w:val="3BA32326"/>
    <w:rsid w:val="3BA337D2"/>
    <w:rsid w:val="3BA66876"/>
    <w:rsid w:val="3BAA1112"/>
    <w:rsid w:val="3BBB081E"/>
    <w:rsid w:val="3BBC07A6"/>
    <w:rsid w:val="3BC17AE5"/>
    <w:rsid w:val="3BC40F8F"/>
    <w:rsid w:val="3BEE3A34"/>
    <w:rsid w:val="3BF808EC"/>
    <w:rsid w:val="3BF97B5E"/>
    <w:rsid w:val="3BFB4950"/>
    <w:rsid w:val="3C16511F"/>
    <w:rsid w:val="3C48111B"/>
    <w:rsid w:val="3C4F5E14"/>
    <w:rsid w:val="3C8635EE"/>
    <w:rsid w:val="3C9D5BE0"/>
    <w:rsid w:val="3CA80416"/>
    <w:rsid w:val="3CC062D6"/>
    <w:rsid w:val="3CC877D1"/>
    <w:rsid w:val="3CDB587D"/>
    <w:rsid w:val="3CF41A95"/>
    <w:rsid w:val="3D152EB7"/>
    <w:rsid w:val="3D214852"/>
    <w:rsid w:val="3D2408BB"/>
    <w:rsid w:val="3D405018"/>
    <w:rsid w:val="3D4265EE"/>
    <w:rsid w:val="3D444DD0"/>
    <w:rsid w:val="3D484295"/>
    <w:rsid w:val="3D542676"/>
    <w:rsid w:val="3D69062E"/>
    <w:rsid w:val="3D7A0D4A"/>
    <w:rsid w:val="3D847A04"/>
    <w:rsid w:val="3D95210B"/>
    <w:rsid w:val="3D9B50EC"/>
    <w:rsid w:val="3DA92AF9"/>
    <w:rsid w:val="3DBC09A9"/>
    <w:rsid w:val="3DCC3587"/>
    <w:rsid w:val="3DFA5D7D"/>
    <w:rsid w:val="3E017CEA"/>
    <w:rsid w:val="3E1400A0"/>
    <w:rsid w:val="3E4F59D3"/>
    <w:rsid w:val="3E6C4078"/>
    <w:rsid w:val="3EA2433B"/>
    <w:rsid w:val="3EE958B7"/>
    <w:rsid w:val="3EFE5739"/>
    <w:rsid w:val="3F0B234B"/>
    <w:rsid w:val="3F2649F4"/>
    <w:rsid w:val="3F297C51"/>
    <w:rsid w:val="3F4526EF"/>
    <w:rsid w:val="3F4E7220"/>
    <w:rsid w:val="3F634FB1"/>
    <w:rsid w:val="3F635006"/>
    <w:rsid w:val="3F723EF8"/>
    <w:rsid w:val="3F7E193E"/>
    <w:rsid w:val="3F8E4842"/>
    <w:rsid w:val="3F923CEE"/>
    <w:rsid w:val="3F984D4A"/>
    <w:rsid w:val="3FA61FCB"/>
    <w:rsid w:val="3FA625E6"/>
    <w:rsid w:val="3FDB183D"/>
    <w:rsid w:val="3FF43F6F"/>
    <w:rsid w:val="400F6878"/>
    <w:rsid w:val="403D7DAB"/>
    <w:rsid w:val="40421376"/>
    <w:rsid w:val="405437D0"/>
    <w:rsid w:val="4061544E"/>
    <w:rsid w:val="40624253"/>
    <w:rsid w:val="407C5ABD"/>
    <w:rsid w:val="40824BE9"/>
    <w:rsid w:val="40A82EEA"/>
    <w:rsid w:val="40AB1B96"/>
    <w:rsid w:val="40F80BA7"/>
    <w:rsid w:val="40FA6C7F"/>
    <w:rsid w:val="41096CDB"/>
    <w:rsid w:val="411472E9"/>
    <w:rsid w:val="412F5B0F"/>
    <w:rsid w:val="413532B5"/>
    <w:rsid w:val="414E6ED5"/>
    <w:rsid w:val="4154190A"/>
    <w:rsid w:val="41590226"/>
    <w:rsid w:val="415B3078"/>
    <w:rsid w:val="41653092"/>
    <w:rsid w:val="416E42BF"/>
    <w:rsid w:val="41853FE0"/>
    <w:rsid w:val="41962556"/>
    <w:rsid w:val="419F0E71"/>
    <w:rsid w:val="41A57C15"/>
    <w:rsid w:val="41B103D8"/>
    <w:rsid w:val="41C95122"/>
    <w:rsid w:val="41E54F0C"/>
    <w:rsid w:val="42024B87"/>
    <w:rsid w:val="422206AF"/>
    <w:rsid w:val="423C6C19"/>
    <w:rsid w:val="42504F3B"/>
    <w:rsid w:val="425A6254"/>
    <w:rsid w:val="42837EE9"/>
    <w:rsid w:val="4286382A"/>
    <w:rsid w:val="42BD4E26"/>
    <w:rsid w:val="42C77DC4"/>
    <w:rsid w:val="42C848A3"/>
    <w:rsid w:val="42CA3E5A"/>
    <w:rsid w:val="42CB5472"/>
    <w:rsid w:val="42D1452D"/>
    <w:rsid w:val="42E74065"/>
    <w:rsid w:val="42EA425B"/>
    <w:rsid w:val="42F21A80"/>
    <w:rsid w:val="430C31F1"/>
    <w:rsid w:val="432B030F"/>
    <w:rsid w:val="432B46E5"/>
    <w:rsid w:val="43406B58"/>
    <w:rsid w:val="43726702"/>
    <w:rsid w:val="437434DB"/>
    <w:rsid w:val="438948B3"/>
    <w:rsid w:val="438D455A"/>
    <w:rsid w:val="43B02970"/>
    <w:rsid w:val="43E13C5E"/>
    <w:rsid w:val="441A2EDA"/>
    <w:rsid w:val="44201B41"/>
    <w:rsid w:val="446F0C73"/>
    <w:rsid w:val="447D6BA5"/>
    <w:rsid w:val="448C5981"/>
    <w:rsid w:val="44BE0DB6"/>
    <w:rsid w:val="44E51560"/>
    <w:rsid w:val="4501586D"/>
    <w:rsid w:val="450F2EA8"/>
    <w:rsid w:val="451D1791"/>
    <w:rsid w:val="45F450B8"/>
    <w:rsid w:val="4614179F"/>
    <w:rsid w:val="46321507"/>
    <w:rsid w:val="466801E1"/>
    <w:rsid w:val="46720D8B"/>
    <w:rsid w:val="46726D47"/>
    <w:rsid w:val="46736904"/>
    <w:rsid w:val="46795B2D"/>
    <w:rsid w:val="46944BB9"/>
    <w:rsid w:val="46A5614C"/>
    <w:rsid w:val="46AC2644"/>
    <w:rsid w:val="46BC6FB9"/>
    <w:rsid w:val="46DF414D"/>
    <w:rsid w:val="46FA52C3"/>
    <w:rsid w:val="46FD1F8D"/>
    <w:rsid w:val="4710240C"/>
    <w:rsid w:val="47205E69"/>
    <w:rsid w:val="47563A1F"/>
    <w:rsid w:val="475F435B"/>
    <w:rsid w:val="477F2D90"/>
    <w:rsid w:val="47BC5692"/>
    <w:rsid w:val="47BF1956"/>
    <w:rsid w:val="47CE0B4E"/>
    <w:rsid w:val="47DF107C"/>
    <w:rsid w:val="47E951A3"/>
    <w:rsid w:val="47F32338"/>
    <w:rsid w:val="47FB6F60"/>
    <w:rsid w:val="47FD4C76"/>
    <w:rsid w:val="48177B98"/>
    <w:rsid w:val="4835660D"/>
    <w:rsid w:val="48407CC9"/>
    <w:rsid w:val="484249A3"/>
    <w:rsid w:val="48594149"/>
    <w:rsid w:val="48637DBB"/>
    <w:rsid w:val="486F13E8"/>
    <w:rsid w:val="48751F43"/>
    <w:rsid w:val="48845DDC"/>
    <w:rsid w:val="48936E7A"/>
    <w:rsid w:val="48992E34"/>
    <w:rsid w:val="489E2B53"/>
    <w:rsid w:val="48A06847"/>
    <w:rsid w:val="48F848E5"/>
    <w:rsid w:val="490C1B0B"/>
    <w:rsid w:val="49115CEA"/>
    <w:rsid w:val="492B1449"/>
    <w:rsid w:val="495F64A6"/>
    <w:rsid w:val="49662AB8"/>
    <w:rsid w:val="497A5973"/>
    <w:rsid w:val="499F6C58"/>
    <w:rsid w:val="49A40549"/>
    <w:rsid w:val="49C21753"/>
    <w:rsid w:val="49D33BB7"/>
    <w:rsid w:val="49DE0B9D"/>
    <w:rsid w:val="49EF1966"/>
    <w:rsid w:val="4A036576"/>
    <w:rsid w:val="4A06148A"/>
    <w:rsid w:val="4A212F36"/>
    <w:rsid w:val="4A483E00"/>
    <w:rsid w:val="4A561D79"/>
    <w:rsid w:val="4A7D2A4A"/>
    <w:rsid w:val="4A8D55B9"/>
    <w:rsid w:val="4A99501F"/>
    <w:rsid w:val="4A9A6CAA"/>
    <w:rsid w:val="4AA7745E"/>
    <w:rsid w:val="4AAA1F23"/>
    <w:rsid w:val="4ACE6FF3"/>
    <w:rsid w:val="4AD732EE"/>
    <w:rsid w:val="4AF05CBD"/>
    <w:rsid w:val="4B1100A4"/>
    <w:rsid w:val="4B1657E2"/>
    <w:rsid w:val="4B2A69DE"/>
    <w:rsid w:val="4B3F0035"/>
    <w:rsid w:val="4B410BFC"/>
    <w:rsid w:val="4B4837B9"/>
    <w:rsid w:val="4B5A3FE3"/>
    <w:rsid w:val="4B7D5423"/>
    <w:rsid w:val="4BA7406B"/>
    <w:rsid w:val="4BC06E41"/>
    <w:rsid w:val="4BC12D23"/>
    <w:rsid w:val="4BCF7F7D"/>
    <w:rsid w:val="4BD52D65"/>
    <w:rsid w:val="4BE22C3B"/>
    <w:rsid w:val="4BE44A46"/>
    <w:rsid w:val="4BEC71F1"/>
    <w:rsid w:val="4C194B44"/>
    <w:rsid w:val="4C197D36"/>
    <w:rsid w:val="4C5F6187"/>
    <w:rsid w:val="4C7E7174"/>
    <w:rsid w:val="4CD20CC3"/>
    <w:rsid w:val="4CEC3612"/>
    <w:rsid w:val="4CF55B02"/>
    <w:rsid w:val="4D035E89"/>
    <w:rsid w:val="4D145560"/>
    <w:rsid w:val="4D192E23"/>
    <w:rsid w:val="4D7F0CC9"/>
    <w:rsid w:val="4D9A36B6"/>
    <w:rsid w:val="4DA26534"/>
    <w:rsid w:val="4DB50606"/>
    <w:rsid w:val="4DC7340F"/>
    <w:rsid w:val="4DE97F2A"/>
    <w:rsid w:val="4DEC1229"/>
    <w:rsid w:val="4E0B67E9"/>
    <w:rsid w:val="4E1E1E73"/>
    <w:rsid w:val="4E3C7674"/>
    <w:rsid w:val="4E410298"/>
    <w:rsid w:val="4E470D6A"/>
    <w:rsid w:val="4E4F590A"/>
    <w:rsid w:val="4E580105"/>
    <w:rsid w:val="4E5A1F2F"/>
    <w:rsid w:val="4E6318EB"/>
    <w:rsid w:val="4E6F154B"/>
    <w:rsid w:val="4E882963"/>
    <w:rsid w:val="4E897BD0"/>
    <w:rsid w:val="4E9253A7"/>
    <w:rsid w:val="4EC72661"/>
    <w:rsid w:val="4ECB2226"/>
    <w:rsid w:val="4ED232E4"/>
    <w:rsid w:val="4EDB6100"/>
    <w:rsid w:val="4EE01160"/>
    <w:rsid w:val="4EF742AC"/>
    <w:rsid w:val="4F077256"/>
    <w:rsid w:val="4F3B5D75"/>
    <w:rsid w:val="4F7549F9"/>
    <w:rsid w:val="4F7E3599"/>
    <w:rsid w:val="4F8A1179"/>
    <w:rsid w:val="4FAF02D4"/>
    <w:rsid w:val="4FB73D03"/>
    <w:rsid w:val="4FD40472"/>
    <w:rsid w:val="4FF02B09"/>
    <w:rsid w:val="501F2B4A"/>
    <w:rsid w:val="502B48CF"/>
    <w:rsid w:val="502E62BA"/>
    <w:rsid w:val="503469A9"/>
    <w:rsid w:val="503E4120"/>
    <w:rsid w:val="504C6489"/>
    <w:rsid w:val="50555D4A"/>
    <w:rsid w:val="50873DB8"/>
    <w:rsid w:val="50D57EBB"/>
    <w:rsid w:val="50E06069"/>
    <w:rsid w:val="50FF641E"/>
    <w:rsid w:val="51002C61"/>
    <w:rsid w:val="51306AAD"/>
    <w:rsid w:val="513A6B5A"/>
    <w:rsid w:val="51485534"/>
    <w:rsid w:val="51797E90"/>
    <w:rsid w:val="517F70F8"/>
    <w:rsid w:val="51880A50"/>
    <w:rsid w:val="518D32F1"/>
    <w:rsid w:val="519D14F6"/>
    <w:rsid w:val="519E6093"/>
    <w:rsid w:val="51A13003"/>
    <w:rsid w:val="51A666AB"/>
    <w:rsid w:val="51BA0FF7"/>
    <w:rsid w:val="51C02994"/>
    <w:rsid w:val="5202133F"/>
    <w:rsid w:val="520B2ED9"/>
    <w:rsid w:val="52193650"/>
    <w:rsid w:val="52227F55"/>
    <w:rsid w:val="52452003"/>
    <w:rsid w:val="52710D9F"/>
    <w:rsid w:val="52774E55"/>
    <w:rsid w:val="52797CCA"/>
    <w:rsid w:val="52824F08"/>
    <w:rsid w:val="52924854"/>
    <w:rsid w:val="529E4BA0"/>
    <w:rsid w:val="52C4109C"/>
    <w:rsid w:val="52C835AE"/>
    <w:rsid w:val="52D9067E"/>
    <w:rsid w:val="52D91994"/>
    <w:rsid w:val="530A6D71"/>
    <w:rsid w:val="531B03C6"/>
    <w:rsid w:val="532660E6"/>
    <w:rsid w:val="5327189F"/>
    <w:rsid w:val="5330162F"/>
    <w:rsid w:val="53305C2B"/>
    <w:rsid w:val="533A4390"/>
    <w:rsid w:val="53496330"/>
    <w:rsid w:val="53527FFC"/>
    <w:rsid w:val="536320C8"/>
    <w:rsid w:val="53675BAB"/>
    <w:rsid w:val="536B6805"/>
    <w:rsid w:val="539F0721"/>
    <w:rsid w:val="53A91588"/>
    <w:rsid w:val="53AD1C09"/>
    <w:rsid w:val="53B51781"/>
    <w:rsid w:val="53BA79F0"/>
    <w:rsid w:val="53DC1601"/>
    <w:rsid w:val="53E75F2D"/>
    <w:rsid w:val="53EE1DBB"/>
    <w:rsid w:val="541C616E"/>
    <w:rsid w:val="543020B5"/>
    <w:rsid w:val="54463A1E"/>
    <w:rsid w:val="547133FC"/>
    <w:rsid w:val="54784415"/>
    <w:rsid w:val="548577F9"/>
    <w:rsid w:val="54964D07"/>
    <w:rsid w:val="54A0155A"/>
    <w:rsid w:val="54C17125"/>
    <w:rsid w:val="54D877D8"/>
    <w:rsid w:val="54E91F6A"/>
    <w:rsid w:val="54EC1F78"/>
    <w:rsid w:val="54F70297"/>
    <w:rsid w:val="550E3D49"/>
    <w:rsid w:val="55232C67"/>
    <w:rsid w:val="55752751"/>
    <w:rsid w:val="557E123B"/>
    <w:rsid w:val="55831BF0"/>
    <w:rsid w:val="559D1B5F"/>
    <w:rsid w:val="55CE58BF"/>
    <w:rsid w:val="55D7463A"/>
    <w:rsid w:val="55DC5FB1"/>
    <w:rsid w:val="55E702B7"/>
    <w:rsid w:val="56154831"/>
    <w:rsid w:val="561C60E9"/>
    <w:rsid w:val="56336417"/>
    <w:rsid w:val="564234EE"/>
    <w:rsid w:val="564E55E0"/>
    <w:rsid w:val="565216B8"/>
    <w:rsid w:val="56533859"/>
    <w:rsid w:val="567777BB"/>
    <w:rsid w:val="567814AB"/>
    <w:rsid w:val="568002C8"/>
    <w:rsid w:val="56913462"/>
    <w:rsid w:val="56940992"/>
    <w:rsid w:val="56A371B5"/>
    <w:rsid w:val="56C93397"/>
    <w:rsid w:val="56D33CC3"/>
    <w:rsid w:val="56E329D9"/>
    <w:rsid w:val="56E43833"/>
    <w:rsid w:val="57212508"/>
    <w:rsid w:val="57354E94"/>
    <w:rsid w:val="573E4CC0"/>
    <w:rsid w:val="574E1957"/>
    <w:rsid w:val="576D134F"/>
    <w:rsid w:val="576E251F"/>
    <w:rsid w:val="578E23EC"/>
    <w:rsid w:val="5791206D"/>
    <w:rsid w:val="57A4268D"/>
    <w:rsid w:val="57B45F8E"/>
    <w:rsid w:val="57C107E0"/>
    <w:rsid w:val="57DB5D9F"/>
    <w:rsid w:val="57DC35A4"/>
    <w:rsid w:val="57DE293F"/>
    <w:rsid w:val="57E40C20"/>
    <w:rsid w:val="57F50BAD"/>
    <w:rsid w:val="57FD789E"/>
    <w:rsid w:val="583E6F63"/>
    <w:rsid w:val="583F5DC4"/>
    <w:rsid w:val="58414204"/>
    <w:rsid w:val="58466001"/>
    <w:rsid w:val="58630A07"/>
    <w:rsid w:val="587F35AF"/>
    <w:rsid w:val="58AA3255"/>
    <w:rsid w:val="58C76E27"/>
    <w:rsid w:val="58D91983"/>
    <w:rsid w:val="58E05C43"/>
    <w:rsid w:val="58ED6977"/>
    <w:rsid w:val="58F156EB"/>
    <w:rsid w:val="58FC1741"/>
    <w:rsid w:val="59067924"/>
    <w:rsid w:val="590E5340"/>
    <w:rsid w:val="594023F8"/>
    <w:rsid w:val="59434CF9"/>
    <w:rsid w:val="59440635"/>
    <w:rsid w:val="594D2A6C"/>
    <w:rsid w:val="59572BF0"/>
    <w:rsid w:val="595A077C"/>
    <w:rsid w:val="599E2649"/>
    <w:rsid w:val="599F1425"/>
    <w:rsid w:val="59AE44AB"/>
    <w:rsid w:val="59BF5C38"/>
    <w:rsid w:val="59E013BE"/>
    <w:rsid w:val="59E30FDC"/>
    <w:rsid w:val="59F93E9F"/>
    <w:rsid w:val="5A0A20F2"/>
    <w:rsid w:val="5A0A662D"/>
    <w:rsid w:val="5A102151"/>
    <w:rsid w:val="5A11503F"/>
    <w:rsid w:val="5A203E11"/>
    <w:rsid w:val="5A3B5724"/>
    <w:rsid w:val="5A402522"/>
    <w:rsid w:val="5A506B71"/>
    <w:rsid w:val="5A53496C"/>
    <w:rsid w:val="5A573ADC"/>
    <w:rsid w:val="5A7723F0"/>
    <w:rsid w:val="5A77292C"/>
    <w:rsid w:val="5A926CEF"/>
    <w:rsid w:val="5A9A2B26"/>
    <w:rsid w:val="5AB47E34"/>
    <w:rsid w:val="5AD6237F"/>
    <w:rsid w:val="5AE720C4"/>
    <w:rsid w:val="5AFC1BDD"/>
    <w:rsid w:val="5AFE4B39"/>
    <w:rsid w:val="5B076BAF"/>
    <w:rsid w:val="5B0871A4"/>
    <w:rsid w:val="5B092000"/>
    <w:rsid w:val="5B211840"/>
    <w:rsid w:val="5B2C26D1"/>
    <w:rsid w:val="5B305425"/>
    <w:rsid w:val="5B34112B"/>
    <w:rsid w:val="5B3B2DD0"/>
    <w:rsid w:val="5B424F58"/>
    <w:rsid w:val="5B4F1807"/>
    <w:rsid w:val="5B682E02"/>
    <w:rsid w:val="5B6C4EB5"/>
    <w:rsid w:val="5B7D1180"/>
    <w:rsid w:val="5B863C4F"/>
    <w:rsid w:val="5B870FF0"/>
    <w:rsid w:val="5BA648D9"/>
    <w:rsid w:val="5BB815A8"/>
    <w:rsid w:val="5BC836D4"/>
    <w:rsid w:val="5BCD2626"/>
    <w:rsid w:val="5BE04AD5"/>
    <w:rsid w:val="5BF42726"/>
    <w:rsid w:val="5C113185"/>
    <w:rsid w:val="5C263D7E"/>
    <w:rsid w:val="5C283DA7"/>
    <w:rsid w:val="5C31377D"/>
    <w:rsid w:val="5C415274"/>
    <w:rsid w:val="5C4F2375"/>
    <w:rsid w:val="5C5761DD"/>
    <w:rsid w:val="5C733F03"/>
    <w:rsid w:val="5C87409E"/>
    <w:rsid w:val="5C910B58"/>
    <w:rsid w:val="5C9C552F"/>
    <w:rsid w:val="5CA57262"/>
    <w:rsid w:val="5CAC1C6D"/>
    <w:rsid w:val="5CB11630"/>
    <w:rsid w:val="5CC273EA"/>
    <w:rsid w:val="5CC37875"/>
    <w:rsid w:val="5CF43AEF"/>
    <w:rsid w:val="5CFC514D"/>
    <w:rsid w:val="5CFD384D"/>
    <w:rsid w:val="5D046BB2"/>
    <w:rsid w:val="5D302A15"/>
    <w:rsid w:val="5D3374CC"/>
    <w:rsid w:val="5D6D2437"/>
    <w:rsid w:val="5D6D322D"/>
    <w:rsid w:val="5D771269"/>
    <w:rsid w:val="5D972200"/>
    <w:rsid w:val="5D9F2DC1"/>
    <w:rsid w:val="5DC73CCA"/>
    <w:rsid w:val="5DC87C4B"/>
    <w:rsid w:val="5DCB0E9D"/>
    <w:rsid w:val="5DE121C8"/>
    <w:rsid w:val="5DE25007"/>
    <w:rsid w:val="5E15489A"/>
    <w:rsid w:val="5E2212F8"/>
    <w:rsid w:val="5E333698"/>
    <w:rsid w:val="5E363726"/>
    <w:rsid w:val="5E4C2C94"/>
    <w:rsid w:val="5E570F3B"/>
    <w:rsid w:val="5E58314A"/>
    <w:rsid w:val="5E7C4E76"/>
    <w:rsid w:val="5E816CC9"/>
    <w:rsid w:val="5E860677"/>
    <w:rsid w:val="5E8C491F"/>
    <w:rsid w:val="5E9A35CA"/>
    <w:rsid w:val="5EB27444"/>
    <w:rsid w:val="5EB678CF"/>
    <w:rsid w:val="5EC751E0"/>
    <w:rsid w:val="5EF85899"/>
    <w:rsid w:val="5F023CBF"/>
    <w:rsid w:val="5F072B9C"/>
    <w:rsid w:val="5F0C4E9D"/>
    <w:rsid w:val="5F1278F1"/>
    <w:rsid w:val="5F167922"/>
    <w:rsid w:val="5F192B56"/>
    <w:rsid w:val="5F2121E7"/>
    <w:rsid w:val="5F3A40F9"/>
    <w:rsid w:val="5F3C4FBD"/>
    <w:rsid w:val="5F425623"/>
    <w:rsid w:val="5F461E1F"/>
    <w:rsid w:val="5F6365F8"/>
    <w:rsid w:val="5F741E62"/>
    <w:rsid w:val="5F784376"/>
    <w:rsid w:val="5F830CB9"/>
    <w:rsid w:val="5FA040AC"/>
    <w:rsid w:val="5FAC02B6"/>
    <w:rsid w:val="5FC75B66"/>
    <w:rsid w:val="5FCD3FFA"/>
    <w:rsid w:val="5FE67CF4"/>
    <w:rsid w:val="5FE81824"/>
    <w:rsid w:val="5FED1120"/>
    <w:rsid w:val="60122B7A"/>
    <w:rsid w:val="601772B7"/>
    <w:rsid w:val="602A6CBF"/>
    <w:rsid w:val="602D3F02"/>
    <w:rsid w:val="6048088D"/>
    <w:rsid w:val="60510865"/>
    <w:rsid w:val="605B3CEB"/>
    <w:rsid w:val="60695DBA"/>
    <w:rsid w:val="606C6A05"/>
    <w:rsid w:val="607D1044"/>
    <w:rsid w:val="6085122F"/>
    <w:rsid w:val="60895F4B"/>
    <w:rsid w:val="60AD3DC3"/>
    <w:rsid w:val="60E50677"/>
    <w:rsid w:val="60ED3787"/>
    <w:rsid w:val="611F3336"/>
    <w:rsid w:val="61213592"/>
    <w:rsid w:val="61220731"/>
    <w:rsid w:val="612361ED"/>
    <w:rsid w:val="61352563"/>
    <w:rsid w:val="613B044B"/>
    <w:rsid w:val="618C2FD2"/>
    <w:rsid w:val="619A48C2"/>
    <w:rsid w:val="62095E6C"/>
    <w:rsid w:val="62180C6B"/>
    <w:rsid w:val="622B5E95"/>
    <w:rsid w:val="623864F7"/>
    <w:rsid w:val="624B30A2"/>
    <w:rsid w:val="6271142A"/>
    <w:rsid w:val="62716FA0"/>
    <w:rsid w:val="62880043"/>
    <w:rsid w:val="6288567D"/>
    <w:rsid w:val="62994302"/>
    <w:rsid w:val="629B3622"/>
    <w:rsid w:val="62A77EAF"/>
    <w:rsid w:val="62B46CF1"/>
    <w:rsid w:val="62C02FC4"/>
    <w:rsid w:val="62CD3EC6"/>
    <w:rsid w:val="62D8543F"/>
    <w:rsid w:val="62E42DC3"/>
    <w:rsid w:val="62F62BA2"/>
    <w:rsid w:val="62F84A3C"/>
    <w:rsid w:val="62FF6307"/>
    <w:rsid w:val="62FF76C1"/>
    <w:rsid w:val="63045F3C"/>
    <w:rsid w:val="631D7F73"/>
    <w:rsid w:val="63216A17"/>
    <w:rsid w:val="633B0582"/>
    <w:rsid w:val="63512DFF"/>
    <w:rsid w:val="635A0E47"/>
    <w:rsid w:val="635B58C0"/>
    <w:rsid w:val="635E0F80"/>
    <w:rsid w:val="63837317"/>
    <w:rsid w:val="639356BD"/>
    <w:rsid w:val="6393745A"/>
    <w:rsid w:val="63972562"/>
    <w:rsid w:val="63AD6371"/>
    <w:rsid w:val="63E061F8"/>
    <w:rsid w:val="63E26555"/>
    <w:rsid w:val="63E74C27"/>
    <w:rsid w:val="63FB3164"/>
    <w:rsid w:val="641F5BEB"/>
    <w:rsid w:val="642C175A"/>
    <w:rsid w:val="64785E1C"/>
    <w:rsid w:val="6482511D"/>
    <w:rsid w:val="64914F28"/>
    <w:rsid w:val="64962A5D"/>
    <w:rsid w:val="64B97CA7"/>
    <w:rsid w:val="64C13883"/>
    <w:rsid w:val="64F429B4"/>
    <w:rsid w:val="65143686"/>
    <w:rsid w:val="652D54CE"/>
    <w:rsid w:val="653C7D25"/>
    <w:rsid w:val="653E65C4"/>
    <w:rsid w:val="657E26A9"/>
    <w:rsid w:val="658228EA"/>
    <w:rsid w:val="65A47937"/>
    <w:rsid w:val="65EC297C"/>
    <w:rsid w:val="65F06BD9"/>
    <w:rsid w:val="66066336"/>
    <w:rsid w:val="66664B18"/>
    <w:rsid w:val="66746E20"/>
    <w:rsid w:val="668822A4"/>
    <w:rsid w:val="66BA1C78"/>
    <w:rsid w:val="66C248B1"/>
    <w:rsid w:val="66C53724"/>
    <w:rsid w:val="66EA27AF"/>
    <w:rsid w:val="66F3685B"/>
    <w:rsid w:val="6710236F"/>
    <w:rsid w:val="6740277E"/>
    <w:rsid w:val="677651F7"/>
    <w:rsid w:val="678D1CC7"/>
    <w:rsid w:val="67976CEA"/>
    <w:rsid w:val="67B90DB1"/>
    <w:rsid w:val="67BE7CD3"/>
    <w:rsid w:val="682B5263"/>
    <w:rsid w:val="682E2BDA"/>
    <w:rsid w:val="68326CC1"/>
    <w:rsid w:val="686241BA"/>
    <w:rsid w:val="687600C3"/>
    <w:rsid w:val="687E2713"/>
    <w:rsid w:val="6880625C"/>
    <w:rsid w:val="68BF1FAA"/>
    <w:rsid w:val="68D32113"/>
    <w:rsid w:val="68E1429F"/>
    <w:rsid w:val="69275456"/>
    <w:rsid w:val="69287524"/>
    <w:rsid w:val="69625D49"/>
    <w:rsid w:val="696D5802"/>
    <w:rsid w:val="69843FA5"/>
    <w:rsid w:val="69B03C5D"/>
    <w:rsid w:val="69C03448"/>
    <w:rsid w:val="69D375DA"/>
    <w:rsid w:val="69F45E00"/>
    <w:rsid w:val="6A1A36BE"/>
    <w:rsid w:val="6A1E5FBC"/>
    <w:rsid w:val="6A24305E"/>
    <w:rsid w:val="6A2F4DED"/>
    <w:rsid w:val="6A311280"/>
    <w:rsid w:val="6A361C58"/>
    <w:rsid w:val="6AA03134"/>
    <w:rsid w:val="6AA26D72"/>
    <w:rsid w:val="6AAD419D"/>
    <w:rsid w:val="6AB677CF"/>
    <w:rsid w:val="6ADA3529"/>
    <w:rsid w:val="6AFB0F69"/>
    <w:rsid w:val="6B0D0D85"/>
    <w:rsid w:val="6B245F08"/>
    <w:rsid w:val="6B342064"/>
    <w:rsid w:val="6B5361F8"/>
    <w:rsid w:val="6B615110"/>
    <w:rsid w:val="6B6560FD"/>
    <w:rsid w:val="6B74662F"/>
    <w:rsid w:val="6B8A0465"/>
    <w:rsid w:val="6B8C3FB4"/>
    <w:rsid w:val="6B9A15B8"/>
    <w:rsid w:val="6BA87F81"/>
    <w:rsid w:val="6BC1041C"/>
    <w:rsid w:val="6BC277E4"/>
    <w:rsid w:val="6BC73BAE"/>
    <w:rsid w:val="6BC968BB"/>
    <w:rsid w:val="6BD12DE6"/>
    <w:rsid w:val="6BE44973"/>
    <w:rsid w:val="6BFB481C"/>
    <w:rsid w:val="6C3B7DAA"/>
    <w:rsid w:val="6C5C4EF5"/>
    <w:rsid w:val="6C6617A6"/>
    <w:rsid w:val="6C6701A8"/>
    <w:rsid w:val="6C6A78DE"/>
    <w:rsid w:val="6C8B03DA"/>
    <w:rsid w:val="6C9D627A"/>
    <w:rsid w:val="6CA33975"/>
    <w:rsid w:val="6CA90DC3"/>
    <w:rsid w:val="6CAB6D7D"/>
    <w:rsid w:val="6CD5336B"/>
    <w:rsid w:val="6CF352AD"/>
    <w:rsid w:val="6CF401ED"/>
    <w:rsid w:val="6D2B3E3C"/>
    <w:rsid w:val="6D4C7B4F"/>
    <w:rsid w:val="6D676B37"/>
    <w:rsid w:val="6D90201D"/>
    <w:rsid w:val="6D904862"/>
    <w:rsid w:val="6D922C80"/>
    <w:rsid w:val="6D926158"/>
    <w:rsid w:val="6DC37B66"/>
    <w:rsid w:val="6DDD0F45"/>
    <w:rsid w:val="6E0230FE"/>
    <w:rsid w:val="6E0E4F7A"/>
    <w:rsid w:val="6E100E25"/>
    <w:rsid w:val="6E4515A4"/>
    <w:rsid w:val="6E477110"/>
    <w:rsid w:val="6E4A0396"/>
    <w:rsid w:val="6E4C747F"/>
    <w:rsid w:val="6E730532"/>
    <w:rsid w:val="6E7627EA"/>
    <w:rsid w:val="6E9725AE"/>
    <w:rsid w:val="6EA051B7"/>
    <w:rsid w:val="6EA917C3"/>
    <w:rsid w:val="6EB41362"/>
    <w:rsid w:val="6EBF6833"/>
    <w:rsid w:val="6ED123FE"/>
    <w:rsid w:val="6EEC5411"/>
    <w:rsid w:val="6F6006C7"/>
    <w:rsid w:val="6F633EB9"/>
    <w:rsid w:val="6F662498"/>
    <w:rsid w:val="6F7A7B85"/>
    <w:rsid w:val="6F7D6F59"/>
    <w:rsid w:val="6F8B0655"/>
    <w:rsid w:val="6F8E5E57"/>
    <w:rsid w:val="6FA8324A"/>
    <w:rsid w:val="6FB021BF"/>
    <w:rsid w:val="6FC65BA5"/>
    <w:rsid w:val="6FC676F3"/>
    <w:rsid w:val="6FC80984"/>
    <w:rsid w:val="701A75A6"/>
    <w:rsid w:val="70204BC8"/>
    <w:rsid w:val="7038538F"/>
    <w:rsid w:val="70637FE2"/>
    <w:rsid w:val="708005D5"/>
    <w:rsid w:val="7087381F"/>
    <w:rsid w:val="708907AD"/>
    <w:rsid w:val="70920E58"/>
    <w:rsid w:val="70C72856"/>
    <w:rsid w:val="70CB0FB9"/>
    <w:rsid w:val="70F2613E"/>
    <w:rsid w:val="7109033E"/>
    <w:rsid w:val="7132244A"/>
    <w:rsid w:val="713C29BA"/>
    <w:rsid w:val="71496AE8"/>
    <w:rsid w:val="7161551A"/>
    <w:rsid w:val="716428D4"/>
    <w:rsid w:val="71743655"/>
    <w:rsid w:val="7176721F"/>
    <w:rsid w:val="71982C27"/>
    <w:rsid w:val="719D6054"/>
    <w:rsid w:val="71A32C27"/>
    <w:rsid w:val="71AA3292"/>
    <w:rsid w:val="720164A5"/>
    <w:rsid w:val="72190976"/>
    <w:rsid w:val="72212A19"/>
    <w:rsid w:val="72231793"/>
    <w:rsid w:val="72282BDC"/>
    <w:rsid w:val="722D5AFB"/>
    <w:rsid w:val="72376C12"/>
    <w:rsid w:val="723B7465"/>
    <w:rsid w:val="724548A1"/>
    <w:rsid w:val="724C123D"/>
    <w:rsid w:val="724E7767"/>
    <w:rsid w:val="72731A21"/>
    <w:rsid w:val="727A6695"/>
    <w:rsid w:val="72811E7A"/>
    <w:rsid w:val="72831B2C"/>
    <w:rsid w:val="72886070"/>
    <w:rsid w:val="72941ADA"/>
    <w:rsid w:val="72BC5694"/>
    <w:rsid w:val="72C50BEC"/>
    <w:rsid w:val="72EA4A85"/>
    <w:rsid w:val="732F79A9"/>
    <w:rsid w:val="734E53E3"/>
    <w:rsid w:val="735F0AD3"/>
    <w:rsid w:val="73A44E19"/>
    <w:rsid w:val="73B55DED"/>
    <w:rsid w:val="73B6535F"/>
    <w:rsid w:val="73C11441"/>
    <w:rsid w:val="73D64972"/>
    <w:rsid w:val="73EF292A"/>
    <w:rsid w:val="73F773D9"/>
    <w:rsid w:val="7418299A"/>
    <w:rsid w:val="74191EA9"/>
    <w:rsid w:val="74367647"/>
    <w:rsid w:val="743E099E"/>
    <w:rsid w:val="745277EF"/>
    <w:rsid w:val="745650AE"/>
    <w:rsid w:val="74730AC5"/>
    <w:rsid w:val="747D3BB0"/>
    <w:rsid w:val="749A61BD"/>
    <w:rsid w:val="749A7E47"/>
    <w:rsid w:val="74AE6B97"/>
    <w:rsid w:val="74B32A63"/>
    <w:rsid w:val="74B469E5"/>
    <w:rsid w:val="74C0780B"/>
    <w:rsid w:val="74CF0319"/>
    <w:rsid w:val="74D838F0"/>
    <w:rsid w:val="74E8350A"/>
    <w:rsid w:val="75052A4F"/>
    <w:rsid w:val="755C624B"/>
    <w:rsid w:val="756C5599"/>
    <w:rsid w:val="7572294F"/>
    <w:rsid w:val="75743992"/>
    <w:rsid w:val="757942FB"/>
    <w:rsid w:val="75843971"/>
    <w:rsid w:val="75946668"/>
    <w:rsid w:val="7596456F"/>
    <w:rsid w:val="75A5476B"/>
    <w:rsid w:val="75EC7ACF"/>
    <w:rsid w:val="75FE0DF7"/>
    <w:rsid w:val="75FF2BE1"/>
    <w:rsid w:val="761455E8"/>
    <w:rsid w:val="76193A4D"/>
    <w:rsid w:val="7697650E"/>
    <w:rsid w:val="76C91947"/>
    <w:rsid w:val="76D13F61"/>
    <w:rsid w:val="76D23098"/>
    <w:rsid w:val="76E05DDE"/>
    <w:rsid w:val="76ED2069"/>
    <w:rsid w:val="76EE55A5"/>
    <w:rsid w:val="76F6711B"/>
    <w:rsid w:val="770632CD"/>
    <w:rsid w:val="77122B18"/>
    <w:rsid w:val="7713117A"/>
    <w:rsid w:val="773715F3"/>
    <w:rsid w:val="773A48CD"/>
    <w:rsid w:val="773E775F"/>
    <w:rsid w:val="776D3499"/>
    <w:rsid w:val="7774611A"/>
    <w:rsid w:val="77857F89"/>
    <w:rsid w:val="77864011"/>
    <w:rsid w:val="77A74C22"/>
    <w:rsid w:val="77AB7279"/>
    <w:rsid w:val="77B22E65"/>
    <w:rsid w:val="77C32247"/>
    <w:rsid w:val="77C62A1E"/>
    <w:rsid w:val="77CB2564"/>
    <w:rsid w:val="77CF5402"/>
    <w:rsid w:val="77DE6557"/>
    <w:rsid w:val="77E449E0"/>
    <w:rsid w:val="77ED59F2"/>
    <w:rsid w:val="780E686B"/>
    <w:rsid w:val="78157368"/>
    <w:rsid w:val="78451F29"/>
    <w:rsid w:val="785E18EE"/>
    <w:rsid w:val="786D4227"/>
    <w:rsid w:val="78814205"/>
    <w:rsid w:val="78A56868"/>
    <w:rsid w:val="78B27917"/>
    <w:rsid w:val="78C50F9C"/>
    <w:rsid w:val="78D04F84"/>
    <w:rsid w:val="78E74A55"/>
    <w:rsid w:val="78F456F6"/>
    <w:rsid w:val="78FD75AA"/>
    <w:rsid w:val="790F0DFB"/>
    <w:rsid w:val="791B7698"/>
    <w:rsid w:val="7949683C"/>
    <w:rsid w:val="79774D9C"/>
    <w:rsid w:val="798710A5"/>
    <w:rsid w:val="799F332B"/>
    <w:rsid w:val="79D97129"/>
    <w:rsid w:val="79E826C3"/>
    <w:rsid w:val="79E86F77"/>
    <w:rsid w:val="79F26214"/>
    <w:rsid w:val="79F41B2F"/>
    <w:rsid w:val="79FD1C05"/>
    <w:rsid w:val="7A2138CF"/>
    <w:rsid w:val="7A2247D6"/>
    <w:rsid w:val="7A2B035B"/>
    <w:rsid w:val="7A3B1516"/>
    <w:rsid w:val="7A3D3DD4"/>
    <w:rsid w:val="7A534CF7"/>
    <w:rsid w:val="7A5965A8"/>
    <w:rsid w:val="7A6F5338"/>
    <w:rsid w:val="7A7B0A94"/>
    <w:rsid w:val="7AA178C1"/>
    <w:rsid w:val="7ABB7683"/>
    <w:rsid w:val="7ABD2135"/>
    <w:rsid w:val="7ABF6253"/>
    <w:rsid w:val="7AC8518E"/>
    <w:rsid w:val="7AF139A6"/>
    <w:rsid w:val="7AFA3350"/>
    <w:rsid w:val="7B151E19"/>
    <w:rsid w:val="7B1719AC"/>
    <w:rsid w:val="7B2A458D"/>
    <w:rsid w:val="7B2B4EFA"/>
    <w:rsid w:val="7B382206"/>
    <w:rsid w:val="7B702476"/>
    <w:rsid w:val="7B73012B"/>
    <w:rsid w:val="7B7D1747"/>
    <w:rsid w:val="7B96703B"/>
    <w:rsid w:val="7B9C4A53"/>
    <w:rsid w:val="7BC50873"/>
    <w:rsid w:val="7BD85377"/>
    <w:rsid w:val="7BDC0EDF"/>
    <w:rsid w:val="7BE64974"/>
    <w:rsid w:val="7BFC533C"/>
    <w:rsid w:val="7C096061"/>
    <w:rsid w:val="7C2654D3"/>
    <w:rsid w:val="7C572A2D"/>
    <w:rsid w:val="7C666157"/>
    <w:rsid w:val="7C733CCC"/>
    <w:rsid w:val="7C7A702F"/>
    <w:rsid w:val="7C7D627A"/>
    <w:rsid w:val="7C8C00C2"/>
    <w:rsid w:val="7C8D7755"/>
    <w:rsid w:val="7C9B6D8A"/>
    <w:rsid w:val="7C9D4BC2"/>
    <w:rsid w:val="7CA12E96"/>
    <w:rsid w:val="7CA85180"/>
    <w:rsid w:val="7CB3772E"/>
    <w:rsid w:val="7CB56DE9"/>
    <w:rsid w:val="7CBC00CE"/>
    <w:rsid w:val="7CBD5456"/>
    <w:rsid w:val="7CC103AD"/>
    <w:rsid w:val="7CD13045"/>
    <w:rsid w:val="7CF4673D"/>
    <w:rsid w:val="7D071E9E"/>
    <w:rsid w:val="7D16635B"/>
    <w:rsid w:val="7D221097"/>
    <w:rsid w:val="7D28045E"/>
    <w:rsid w:val="7D2979BF"/>
    <w:rsid w:val="7D2D6462"/>
    <w:rsid w:val="7D3301C5"/>
    <w:rsid w:val="7D4A065B"/>
    <w:rsid w:val="7D5E7F96"/>
    <w:rsid w:val="7D6C6413"/>
    <w:rsid w:val="7D6D0E06"/>
    <w:rsid w:val="7D736DA2"/>
    <w:rsid w:val="7D794018"/>
    <w:rsid w:val="7D7972F9"/>
    <w:rsid w:val="7D944A0A"/>
    <w:rsid w:val="7D9A5992"/>
    <w:rsid w:val="7D9B036B"/>
    <w:rsid w:val="7DAC442F"/>
    <w:rsid w:val="7DCB0277"/>
    <w:rsid w:val="7DE37060"/>
    <w:rsid w:val="7DED1A56"/>
    <w:rsid w:val="7E02075C"/>
    <w:rsid w:val="7E045507"/>
    <w:rsid w:val="7E0517AF"/>
    <w:rsid w:val="7E13676E"/>
    <w:rsid w:val="7E164BD4"/>
    <w:rsid w:val="7E1F6C1C"/>
    <w:rsid w:val="7E253314"/>
    <w:rsid w:val="7E461E2A"/>
    <w:rsid w:val="7E583A56"/>
    <w:rsid w:val="7E7D4BD0"/>
    <w:rsid w:val="7EF777EC"/>
    <w:rsid w:val="7F044425"/>
    <w:rsid w:val="7F3E7C23"/>
    <w:rsid w:val="7F490928"/>
    <w:rsid w:val="7F4A731D"/>
    <w:rsid w:val="7F4E3EAA"/>
    <w:rsid w:val="7F917472"/>
    <w:rsid w:val="7F931437"/>
    <w:rsid w:val="7F96231E"/>
    <w:rsid w:val="7F9F7A91"/>
    <w:rsid w:val="7FB4189C"/>
    <w:rsid w:val="7FB90E7F"/>
    <w:rsid w:val="7FC54AFB"/>
    <w:rsid w:val="7FC556DD"/>
    <w:rsid w:val="7FC64B06"/>
    <w:rsid w:val="7FC774DB"/>
    <w:rsid w:val="7FFB1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1"/>
    <w:basedOn w:val="1"/>
    <w:next w:val="1"/>
    <w:link w:val="21"/>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eastAsia="黑体" w:asciiTheme="majorHAnsi" w:hAnsiTheme="majorHAnsi" w:cstheme="majorBidi"/>
      <w:sz w:val="20"/>
      <w:szCs w:val="20"/>
    </w:rPr>
  </w:style>
  <w:style w:type="paragraph" w:styleId="6">
    <w:name w:val="annotation text"/>
    <w:basedOn w:val="1"/>
    <w:qFormat/>
    <w:uiPriority w:val="0"/>
    <w:pPr>
      <w:jc w:val="left"/>
    </w:pPr>
  </w:style>
  <w:style w:type="paragraph" w:styleId="7">
    <w:name w:val="Body Text"/>
    <w:basedOn w:val="1"/>
    <w:link w:val="25"/>
    <w:qFormat/>
    <w:uiPriority w:val="0"/>
    <w:pPr>
      <w:widowControl/>
      <w:spacing w:line="240" w:lineRule="auto"/>
      <w:ind w:right="-586" w:rightChars="-244" w:firstLine="0" w:firstLineChars="0"/>
      <w:jc w:val="center"/>
    </w:pPr>
    <w:rPr>
      <w:rFonts w:ascii="宋体" w:hAnsi="宋体" w:cs="Times New Roman"/>
      <w:kern w:val="0"/>
      <w:sz w:val="30"/>
      <w:szCs w:val="24"/>
    </w:rPr>
  </w:style>
  <w:style w:type="paragraph" w:styleId="8">
    <w:name w:val="Balloon Text"/>
    <w:basedOn w:val="1"/>
    <w:link w:val="22"/>
    <w:semiHidden/>
    <w:unhideWhenUsed/>
    <w:qFormat/>
    <w:uiPriority w:val="99"/>
    <w:pPr>
      <w:spacing w:line="240" w:lineRule="auto"/>
    </w:pPr>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spacing w:beforeAutospacing="1" w:afterAutospacing="1"/>
      <w:jc w:val="left"/>
    </w:pPr>
    <w:rPr>
      <w:rFonts w:cs="Times New Roman"/>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qFormat/>
    <w:uiPriority w:val="0"/>
    <w:rPr>
      <w:sz w:val="21"/>
      <w:szCs w:val="21"/>
    </w:rPr>
  </w:style>
  <w:style w:type="character" w:customStyle="1" w:styleId="16">
    <w:name w:val="页眉 字符"/>
    <w:basedOn w:val="14"/>
    <w:link w:val="10"/>
    <w:qFormat/>
    <w:uiPriority w:val="99"/>
    <w:rPr>
      <w:sz w:val="18"/>
      <w:szCs w:val="18"/>
    </w:rPr>
  </w:style>
  <w:style w:type="character" w:customStyle="1" w:styleId="17">
    <w:name w:val="页脚 字符"/>
    <w:basedOn w:val="14"/>
    <w:link w:val="9"/>
    <w:qFormat/>
    <w:uiPriority w:val="99"/>
    <w:rPr>
      <w:sz w:val="18"/>
      <w:szCs w:val="18"/>
    </w:rPr>
  </w:style>
  <w:style w:type="character" w:styleId="18">
    <w:name w:val="Placeholder Text"/>
    <w:basedOn w:val="14"/>
    <w:semiHidden/>
    <w:qFormat/>
    <w:uiPriority w:val="99"/>
    <w:rPr>
      <w:color w:val="808080"/>
    </w:rPr>
  </w:style>
  <w:style w:type="paragraph" w:styleId="19">
    <w:name w:val="List Paragraph"/>
    <w:basedOn w:val="1"/>
    <w:qFormat/>
    <w:uiPriority w:val="34"/>
    <w:pPr>
      <w:ind w:firstLine="420"/>
    </w:pPr>
  </w:style>
  <w:style w:type="character" w:customStyle="1" w:styleId="20">
    <w:name w:val="标题 2 字符"/>
    <w:basedOn w:val="14"/>
    <w:link w:val="3"/>
    <w:qFormat/>
    <w:uiPriority w:val="9"/>
    <w:rPr>
      <w:rFonts w:asciiTheme="majorHAnsi" w:hAnsiTheme="majorHAnsi" w:eastAsiaTheme="majorEastAsia" w:cstheme="majorBidi"/>
      <w:b/>
      <w:bCs/>
      <w:sz w:val="32"/>
      <w:szCs w:val="32"/>
    </w:rPr>
  </w:style>
  <w:style w:type="character" w:customStyle="1" w:styleId="21">
    <w:name w:val="标题 1 字符"/>
    <w:basedOn w:val="14"/>
    <w:link w:val="2"/>
    <w:qFormat/>
    <w:uiPriority w:val="9"/>
    <w:rPr>
      <w:rFonts w:ascii="Times New Roman" w:hAnsi="Times New Roman" w:eastAsia="宋体"/>
      <w:b/>
      <w:bCs/>
      <w:kern w:val="44"/>
      <w:sz w:val="44"/>
      <w:szCs w:val="44"/>
    </w:rPr>
  </w:style>
  <w:style w:type="character" w:customStyle="1" w:styleId="22">
    <w:name w:val="批注框文本 字符"/>
    <w:basedOn w:val="14"/>
    <w:link w:val="8"/>
    <w:semiHidden/>
    <w:qFormat/>
    <w:uiPriority w:val="99"/>
    <w:rPr>
      <w:rFonts w:ascii="Times New Roman" w:hAnsi="Times New Roman" w:eastAsia="宋体"/>
      <w:sz w:val="18"/>
      <w:szCs w:val="18"/>
    </w:rPr>
  </w:style>
  <w:style w:type="paragraph" w:customStyle="1" w:styleId="23">
    <w:name w:val="tu"/>
    <w:basedOn w:val="5"/>
    <w:link w:val="24"/>
    <w:qFormat/>
    <w:uiPriority w:val="0"/>
    <w:pPr>
      <w:wordWrap w:val="0"/>
      <w:spacing w:line="400" w:lineRule="exact"/>
      <w:ind w:firstLine="0" w:firstLineChars="0"/>
      <w:jc w:val="center"/>
    </w:pPr>
    <w:rPr>
      <w:rFonts w:eastAsia="宋体"/>
      <w:sz w:val="21"/>
    </w:rPr>
  </w:style>
  <w:style w:type="character" w:customStyle="1" w:styleId="24">
    <w:name w:val="tu 字符"/>
    <w:basedOn w:val="14"/>
    <w:link w:val="23"/>
    <w:qFormat/>
    <w:uiPriority w:val="0"/>
    <w:rPr>
      <w:rFonts w:eastAsia="宋体" w:asciiTheme="majorHAnsi" w:hAnsiTheme="majorHAnsi" w:cstheme="majorBidi"/>
      <w:szCs w:val="20"/>
    </w:rPr>
  </w:style>
  <w:style w:type="character" w:customStyle="1" w:styleId="25">
    <w:name w:val="正文文本 字符"/>
    <w:basedOn w:val="14"/>
    <w:link w:val="7"/>
    <w:qFormat/>
    <w:uiPriority w:val="0"/>
    <w:rPr>
      <w:rFonts w:ascii="宋体" w:hAnsi="宋体" w:eastAsia="宋体" w:cs="Times New Roman"/>
      <w:kern w:val="0"/>
      <w:sz w:val="30"/>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7102BB-F943-446F-9BF2-1115803A59AC}">
  <ds:schemaRefs/>
</ds:datastoreItem>
</file>

<file path=docProps/app.xml><?xml version="1.0" encoding="utf-8"?>
<Properties xmlns="http://schemas.openxmlformats.org/officeDocument/2006/extended-properties" xmlns:vt="http://schemas.openxmlformats.org/officeDocument/2006/docPropsVTypes">
  <Template>Normal</Template>
  <Pages>9</Pages>
  <Words>1350</Words>
  <Characters>7700</Characters>
  <Lines>64</Lines>
  <Paragraphs>18</Paragraphs>
  <TotalTime>10</TotalTime>
  <ScaleCrop>false</ScaleCrop>
  <LinksUpToDate>false</LinksUpToDate>
  <CharactersWithSpaces>9032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2020-04-15T13:27:00Z</dcterms:created>
  <dc:creator>TV0217</dc:creator>
  <cp:lastModifiedBy>96226</cp:lastModifiedBy>
  <cp:lastPrinted>2020-04-18T22:37:00Z</cp:lastPrinted>
  <dcterms:modified xsi:type="dcterms:W3CDTF">2021-11-30T04:33:39Z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30801AB2AD4745208CCF29C1E753E3BA</vt:lpwstr>
  </property>
</Properties>
</file>